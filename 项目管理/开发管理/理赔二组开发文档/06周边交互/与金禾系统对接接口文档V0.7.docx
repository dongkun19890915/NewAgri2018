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B6F1" w14:textId="77777777" w:rsidR="00384885" w:rsidRDefault="00384885" w:rsidP="00384885">
      <w:pPr>
        <w:pStyle w:val="1"/>
      </w:pPr>
      <w:bookmarkStart w:id="0" w:name="_Toc498423249"/>
      <w:bookmarkStart w:id="1" w:name="_Toc498423457"/>
      <w:r>
        <w:rPr>
          <w:rFonts w:hint="eastAsia"/>
        </w:rPr>
        <w:t>交易清单系统</w:t>
      </w:r>
      <w:bookmarkEnd w:id="0"/>
      <w:bookmarkEnd w:id="1"/>
    </w:p>
    <w:p w14:paraId="39CBEBA8" w14:textId="77777777" w:rsidR="00384885" w:rsidRDefault="00384885" w:rsidP="00384885">
      <w:pPr>
        <w:pStyle w:val="2"/>
      </w:pPr>
      <w:bookmarkStart w:id="2" w:name="_Toc498423250"/>
      <w:bookmarkStart w:id="3" w:name="_Toc498423458"/>
      <w:r>
        <w:rPr>
          <w:rFonts w:hint="eastAsia"/>
        </w:rPr>
        <w:t>与金禾系统对接</w:t>
      </w:r>
      <w:bookmarkEnd w:id="2"/>
      <w:bookmarkEnd w:id="3"/>
    </w:p>
    <w:p w14:paraId="5F1C5708" w14:textId="77777777" w:rsidR="00384885" w:rsidRDefault="00384885" w:rsidP="00384885">
      <w:pPr>
        <w:pStyle w:val="3"/>
      </w:pPr>
      <w:r>
        <w:t xml:space="preserve"> </w:t>
      </w:r>
      <w:r>
        <w:rPr>
          <w:rFonts w:hint="eastAsia"/>
        </w:rPr>
        <w:t xml:space="preserve"> </w:t>
      </w:r>
      <w:bookmarkStart w:id="4" w:name="_Toc498423251"/>
      <w:bookmarkStart w:id="5" w:name="_Toc498423459"/>
      <w:r>
        <w:rPr>
          <w:rFonts w:hint="eastAsia"/>
        </w:rPr>
        <w:t>投保预确认清单接收接口</w:t>
      </w:r>
      <w:bookmarkEnd w:id="4"/>
      <w:bookmarkEnd w:id="5"/>
    </w:p>
    <w:p w14:paraId="5D43C74A" w14:textId="77777777" w:rsidR="00384885" w:rsidRDefault="00384885" w:rsidP="00384885">
      <w:pPr>
        <w:pStyle w:val="4"/>
      </w:pPr>
      <w:r>
        <w:rPr>
          <w:rFonts w:hint="eastAsia"/>
        </w:rPr>
        <w:t>接口说明</w:t>
      </w:r>
    </w:p>
    <w:p w14:paraId="0C41459E" w14:textId="77777777" w:rsidR="00384885" w:rsidRDefault="00384885" w:rsidP="00384885">
      <w:pPr>
        <w:ind w:left="420"/>
      </w:pPr>
      <w:r>
        <w:rPr>
          <w:rFonts w:hint="eastAsia"/>
        </w:rPr>
        <w:t>投保预确认清单接收接口供用户在金禾系统缮制好投保预确认清单后调用，将投保预确认清单数据传送致新农险核心系统的交易清单系统中保存。</w:t>
      </w:r>
    </w:p>
    <w:tbl>
      <w:tblPr>
        <w:tblStyle w:val="a3"/>
        <w:tblW w:w="0" w:type="auto"/>
        <w:tblInd w:w="420" w:type="dxa"/>
        <w:tblLook w:val="04A0" w:firstRow="1" w:lastRow="0" w:firstColumn="1" w:lastColumn="0" w:noHBand="0" w:noVBand="1"/>
      </w:tblPr>
      <w:tblGrid>
        <w:gridCol w:w="3566"/>
        <w:gridCol w:w="2268"/>
        <w:gridCol w:w="2268"/>
      </w:tblGrid>
      <w:tr w:rsidR="00384885" w14:paraId="772C8C70" w14:textId="77777777" w:rsidTr="00467F51">
        <w:tc>
          <w:tcPr>
            <w:tcW w:w="2840" w:type="dxa"/>
          </w:tcPr>
          <w:p w14:paraId="3F1868CF" w14:textId="77777777" w:rsidR="00384885" w:rsidRDefault="00384885" w:rsidP="00467F51">
            <w:r>
              <w:rPr>
                <w:rFonts w:hint="eastAsia"/>
              </w:rPr>
              <w:t>服务名</w:t>
            </w:r>
          </w:p>
        </w:tc>
        <w:tc>
          <w:tcPr>
            <w:tcW w:w="2841" w:type="dxa"/>
          </w:tcPr>
          <w:p w14:paraId="26799FB2" w14:textId="77777777" w:rsidR="00384885" w:rsidRDefault="00384885" w:rsidP="00467F51">
            <w:r>
              <w:rPr>
                <w:rFonts w:hint="eastAsia"/>
              </w:rPr>
              <w:t>请求路径</w:t>
            </w:r>
          </w:p>
        </w:tc>
        <w:tc>
          <w:tcPr>
            <w:tcW w:w="2841" w:type="dxa"/>
          </w:tcPr>
          <w:p w14:paraId="22F048FB" w14:textId="77777777" w:rsidR="00384885" w:rsidRDefault="00384885" w:rsidP="00467F51">
            <w:r>
              <w:rPr>
                <w:rFonts w:hint="eastAsia"/>
              </w:rPr>
              <w:t>说明</w:t>
            </w:r>
          </w:p>
        </w:tc>
      </w:tr>
      <w:tr w:rsidR="00384885" w14:paraId="4439D3DF" w14:textId="77777777" w:rsidTr="00467F51">
        <w:tc>
          <w:tcPr>
            <w:tcW w:w="2840" w:type="dxa"/>
          </w:tcPr>
          <w:p w14:paraId="03149AEE" w14:textId="77777777" w:rsidR="00384885" w:rsidRDefault="00384885" w:rsidP="00467F51">
            <w:r w:rsidRPr="00710403">
              <w:t>ReceivePreconfirm</w:t>
            </w:r>
            <w:r>
              <w:rPr>
                <w:rFonts w:hint="eastAsia"/>
              </w:rPr>
              <w:t>InsureList</w:t>
            </w:r>
          </w:p>
        </w:tc>
        <w:tc>
          <w:tcPr>
            <w:tcW w:w="2841" w:type="dxa"/>
          </w:tcPr>
          <w:p w14:paraId="488841DA" w14:textId="77777777" w:rsidR="00384885" w:rsidRDefault="00384885" w:rsidP="00467F51">
            <w:r>
              <w:t>-</w:t>
            </w:r>
          </w:p>
        </w:tc>
        <w:tc>
          <w:tcPr>
            <w:tcW w:w="2841" w:type="dxa"/>
          </w:tcPr>
          <w:p w14:paraId="2E53142D" w14:textId="77777777" w:rsidR="00384885" w:rsidRDefault="00384885" w:rsidP="00467F51">
            <w:r>
              <w:t>-</w:t>
            </w:r>
          </w:p>
        </w:tc>
      </w:tr>
    </w:tbl>
    <w:p w14:paraId="7981DD76" w14:textId="77777777" w:rsidR="00384885" w:rsidRDefault="00384885" w:rsidP="00384885"/>
    <w:p w14:paraId="0619F4B4" w14:textId="77777777" w:rsidR="00384885" w:rsidRDefault="00384885" w:rsidP="00384885">
      <w:pPr>
        <w:pStyle w:val="4"/>
      </w:pPr>
      <w:r>
        <w:rPr>
          <w:rFonts w:hint="eastAsia"/>
        </w:rPr>
        <w:t>请求报文</w:t>
      </w:r>
    </w:p>
    <w:p w14:paraId="2CCD422F" w14:textId="77777777" w:rsidR="00384885" w:rsidRDefault="00384885" w:rsidP="00384885">
      <w:r>
        <w:rPr>
          <w:rFonts w:hint="eastAsia"/>
        </w:rPr>
        <w:t>请求报文示例：</w:t>
      </w:r>
    </w:p>
    <w:tbl>
      <w:tblPr>
        <w:tblStyle w:val="a3"/>
        <w:tblW w:w="0" w:type="auto"/>
        <w:tblLook w:val="04A0" w:firstRow="1" w:lastRow="0" w:firstColumn="1" w:lastColumn="0" w:noHBand="0" w:noVBand="1"/>
      </w:tblPr>
      <w:tblGrid>
        <w:gridCol w:w="8522"/>
      </w:tblGrid>
      <w:tr w:rsidR="00384885" w14:paraId="3D4B65D6" w14:textId="77777777" w:rsidTr="009506E5">
        <w:tc>
          <w:tcPr>
            <w:tcW w:w="8522" w:type="dxa"/>
          </w:tcPr>
          <w:p w14:paraId="5970BFAB" w14:textId="77777777" w:rsidR="003D08D4" w:rsidRDefault="003D08D4" w:rsidP="003D08D4">
            <w:r>
              <w:t>&lt;Packet&gt;</w:t>
            </w:r>
          </w:p>
          <w:p w14:paraId="5575DE9C" w14:textId="77777777" w:rsidR="003D08D4" w:rsidRDefault="003D08D4" w:rsidP="003D08D4">
            <w:r>
              <w:t xml:space="preserve">  &lt;head&gt;</w:t>
            </w:r>
          </w:p>
          <w:p w14:paraId="25E9D832" w14:textId="77777777" w:rsidR="003D08D4" w:rsidRDefault="003D08D4" w:rsidP="003D08D4">
            <w:r>
              <w:tab/>
              <w:t>&lt;returnStatusCode&gt;1000&lt;/returnStatusCode&gt;</w:t>
            </w:r>
          </w:p>
          <w:p w14:paraId="1717C19F" w14:textId="77777777" w:rsidR="003D08D4" w:rsidRDefault="003D08D4" w:rsidP="003D08D4">
            <w:r>
              <w:tab/>
              <w:t>&lt;returnMessage&gt;消息处理&lt;/returnMessage&gt;</w:t>
            </w:r>
          </w:p>
          <w:p w14:paraId="056BA0DF" w14:textId="77777777" w:rsidR="003D08D4" w:rsidRDefault="003D08D4" w:rsidP="003D08D4">
            <w:r>
              <w:t xml:space="preserve">  &lt;/head&gt;</w:t>
            </w:r>
          </w:p>
          <w:p w14:paraId="0D072FA8" w14:textId="77777777" w:rsidR="003D08D4" w:rsidRDefault="003D08D4" w:rsidP="003D08D4">
            <w:r>
              <w:t xml:space="preserve">  &lt;body&gt;</w:t>
            </w:r>
          </w:p>
          <w:p w14:paraId="67BBECB0" w14:textId="77777777" w:rsidR="003D08D4" w:rsidRDefault="003D08D4" w:rsidP="003D08D4">
            <w:r>
              <w:lastRenderedPageBreak/>
              <w:t xml:space="preserve">  </w:t>
            </w:r>
            <w:r>
              <w:tab/>
              <w:t>&lt;!-- 清单主信息 begin --&gt;</w:t>
            </w:r>
          </w:p>
          <w:p w14:paraId="2F73FFAB" w14:textId="77777777" w:rsidR="003D08D4" w:rsidRDefault="003D08D4" w:rsidP="003D08D4">
            <w:r>
              <w:tab/>
              <w:t>&lt;insureListCode&gt;清单编号&lt;/insureListCode&gt;</w:t>
            </w:r>
          </w:p>
          <w:p w14:paraId="102413E6" w14:textId="77777777" w:rsidR="003D08D4" w:rsidRDefault="003D08D4" w:rsidP="003D08D4">
            <w:r>
              <w:tab/>
              <w:t>&lt;listAlias&gt;清单别名&lt;/listAlias&gt;</w:t>
            </w:r>
          </w:p>
          <w:p w14:paraId="531C0AB0" w14:textId="77777777" w:rsidR="003D08D4" w:rsidRDefault="003D08D4" w:rsidP="003D08D4">
            <w:r>
              <w:tab/>
              <w:t>&lt;listTypeFlag&gt;清单类型标志(P-投保，E-批改&lt;/listTypeFlag&gt;</w:t>
            </w:r>
          </w:p>
          <w:p w14:paraId="75D2DB40" w14:textId="77777777" w:rsidR="003D08D4" w:rsidRDefault="003D08D4" w:rsidP="003D08D4">
            <w:r>
              <w:tab/>
              <w:t>&lt;listType&gt;清单类型&lt;/listType&gt;</w:t>
            </w:r>
          </w:p>
          <w:p w14:paraId="353213DF" w14:textId="77777777" w:rsidR="003D08D4" w:rsidRDefault="003D08D4" w:rsidP="003D08D4">
            <w:r>
              <w:tab/>
              <w:t>&lt;fProvinceCode&gt;清单所在省级区域代码&lt;/fProvinceCode&gt;</w:t>
            </w:r>
          </w:p>
          <w:p w14:paraId="5D3121F5" w14:textId="77777777" w:rsidR="003D08D4" w:rsidRDefault="003D08D4" w:rsidP="003D08D4">
            <w:r>
              <w:tab/>
              <w:t>&lt;fProvinceName&gt;清单所在省级区域名称&lt;/fProvinceName&gt;</w:t>
            </w:r>
          </w:p>
          <w:p w14:paraId="40F0ACF0" w14:textId="77777777" w:rsidR="003D08D4" w:rsidRDefault="003D08D4" w:rsidP="003D08D4">
            <w:r>
              <w:tab/>
              <w:t>&lt;fCityCode&gt;清单所在市级区域代码&lt;/fCityCode&gt;</w:t>
            </w:r>
          </w:p>
          <w:p w14:paraId="6C275378" w14:textId="77777777" w:rsidR="003D08D4" w:rsidRDefault="003D08D4" w:rsidP="003D08D4">
            <w:r>
              <w:tab/>
              <w:t>&lt;fCityName&gt;清单所在市级区域名称&lt;/fCityName&gt;</w:t>
            </w:r>
          </w:p>
          <w:p w14:paraId="3BBA0C18" w14:textId="77777777" w:rsidR="003D08D4" w:rsidRDefault="003D08D4" w:rsidP="003D08D4">
            <w:r>
              <w:tab/>
              <w:t>&lt;fCountyCode&gt;清单所在县/区级区域代&lt;/fCountyCode&gt;</w:t>
            </w:r>
          </w:p>
          <w:p w14:paraId="6B6EC4F7" w14:textId="77777777" w:rsidR="003D08D4" w:rsidRDefault="003D08D4" w:rsidP="003D08D4">
            <w:r>
              <w:tab/>
              <w:t>&lt;fCountyName&gt;清单所在县/区级区域名&lt;/fCountyName&gt;</w:t>
            </w:r>
          </w:p>
          <w:p w14:paraId="1387262E" w14:textId="77777777" w:rsidR="003D08D4" w:rsidRDefault="003D08D4" w:rsidP="003D08D4">
            <w:r>
              <w:tab/>
              <w:t>&lt;fTownCode&gt;清单所在镇级区域代码&lt;/fTownCode&gt;</w:t>
            </w:r>
          </w:p>
          <w:p w14:paraId="42D05C4C" w14:textId="77777777" w:rsidR="003D08D4" w:rsidRDefault="003D08D4" w:rsidP="003D08D4">
            <w:r>
              <w:tab/>
              <w:t>&lt;fTownName&gt;清单所在镇级区域名称&lt;/fTownName&gt;</w:t>
            </w:r>
          </w:p>
          <w:p w14:paraId="4E71A22E" w14:textId="77777777" w:rsidR="003D08D4" w:rsidRDefault="003D08D4" w:rsidP="003D08D4">
            <w:r>
              <w:tab/>
              <w:t>&lt;fVillageCode&gt;清单所在村级区域代码&lt;/fVillageCode&gt;</w:t>
            </w:r>
          </w:p>
          <w:p w14:paraId="78679EFE" w14:textId="77777777" w:rsidR="003D08D4" w:rsidRDefault="003D08D4" w:rsidP="003D08D4">
            <w:r>
              <w:tab/>
              <w:t>&lt;fVillageName&gt;清单所在村级区域名称&lt;/fVillageName&gt;</w:t>
            </w:r>
          </w:p>
          <w:p w14:paraId="3A4B5FC6" w14:textId="77777777" w:rsidR="003D08D4" w:rsidRDefault="003D08D4" w:rsidP="003D08D4">
            <w:r>
              <w:tab/>
              <w:t>&lt;pProvinceCode&gt;清单所在省级区域代码&lt;/pProvinceCode&gt;</w:t>
            </w:r>
          </w:p>
          <w:p w14:paraId="78A5FF2D" w14:textId="77777777" w:rsidR="003D08D4" w:rsidRDefault="003D08D4" w:rsidP="003D08D4">
            <w:r>
              <w:tab/>
              <w:t>&lt;pProvinceName&gt;清单所在省级区域名称&lt;/pProvinceName&gt;</w:t>
            </w:r>
          </w:p>
          <w:p w14:paraId="133B4FCC" w14:textId="77777777" w:rsidR="003D08D4" w:rsidRDefault="003D08D4" w:rsidP="003D08D4">
            <w:r>
              <w:tab/>
              <w:t>&lt;pCityCode&gt;清单所在市级区域代码&lt;/pCityCode&gt;</w:t>
            </w:r>
          </w:p>
          <w:p w14:paraId="6570EEB1" w14:textId="77777777" w:rsidR="003D08D4" w:rsidRDefault="003D08D4" w:rsidP="003D08D4">
            <w:r>
              <w:tab/>
              <w:t>&lt;pCityName&gt;清单所在市级区域名称&lt;/pCityName&gt;</w:t>
            </w:r>
          </w:p>
          <w:p w14:paraId="3881F53C" w14:textId="77777777" w:rsidR="003D08D4" w:rsidRDefault="003D08D4" w:rsidP="003D08D4">
            <w:r>
              <w:tab/>
              <w:t>&lt;pCountyCode&gt;清单所在县/区级区域代码&lt;/pCountyCode&gt;</w:t>
            </w:r>
          </w:p>
          <w:p w14:paraId="6CA9DF14" w14:textId="77777777" w:rsidR="003D08D4" w:rsidRDefault="003D08D4" w:rsidP="003D08D4">
            <w:r>
              <w:tab/>
              <w:t>&lt;pCountyName&gt;清单所在县/区级区域名称&lt;/pCountyName&gt;</w:t>
            </w:r>
          </w:p>
          <w:p w14:paraId="4BDFEBC4" w14:textId="77777777" w:rsidR="003D08D4" w:rsidRDefault="003D08D4" w:rsidP="003D08D4">
            <w:r>
              <w:tab/>
              <w:t>&lt;pTownCode&gt;清单所在镇级区域代码&lt;/pTownCode&gt;</w:t>
            </w:r>
          </w:p>
          <w:p w14:paraId="68648E73" w14:textId="77777777" w:rsidR="003D08D4" w:rsidRDefault="003D08D4" w:rsidP="003D08D4">
            <w:r>
              <w:lastRenderedPageBreak/>
              <w:tab/>
              <w:t>&lt;pTownName&gt;清单所在镇级区域名称&lt;/pTownName&gt;</w:t>
            </w:r>
          </w:p>
          <w:p w14:paraId="74B9C038" w14:textId="77777777" w:rsidR="003D08D4" w:rsidRDefault="003D08D4" w:rsidP="003D08D4">
            <w:r>
              <w:tab/>
              <w:t>&lt;pVillageCode&gt;清单所在村级区域代码&lt;/pVillageCode&gt;</w:t>
            </w:r>
          </w:p>
          <w:p w14:paraId="15101A82" w14:textId="77777777" w:rsidR="003D08D4" w:rsidRDefault="003D08D4" w:rsidP="003D08D4">
            <w:r>
              <w:tab/>
              <w:t>&lt;pVillageName&gt;清单所在村级区域名称&lt;/pVillageName&gt;</w:t>
            </w:r>
          </w:p>
          <w:p w14:paraId="25D5B1F0" w14:textId="77777777" w:rsidR="003D08D4" w:rsidRDefault="003D08D4" w:rsidP="003D08D4">
            <w:r>
              <w:tab/>
              <w:t>&lt;gisFlag&gt;是否gis端生成标志&lt;/gisFlag&gt;</w:t>
            </w:r>
          </w:p>
          <w:p w14:paraId="12180D52" w14:textId="77777777" w:rsidR="003D08D4" w:rsidRDefault="003D08D4" w:rsidP="003D08D4">
            <w:r>
              <w:tab/>
              <w:t>&lt;newFlag&gt;是否最新保单标志&lt;/newFlag&gt;</w:t>
            </w:r>
          </w:p>
          <w:p w14:paraId="3FC3C10E" w14:textId="77777777" w:rsidR="003D08D4" w:rsidRDefault="003D08D4" w:rsidP="003D08D4">
            <w:r>
              <w:tab/>
              <w:t>&lt;listCreateTime&gt;清单初始生成时间&lt;/listCreateTime&gt;</w:t>
            </w:r>
          </w:p>
          <w:p w14:paraId="53D20DC0" w14:textId="77777777" w:rsidR="003D08D4" w:rsidRDefault="003D08D4" w:rsidP="003D08D4">
            <w:r>
              <w:tab/>
              <w:t>&lt;opCode&gt;清单初始操作员代码&lt;/opCode&gt;</w:t>
            </w:r>
          </w:p>
          <w:p w14:paraId="3C666C85" w14:textId="77777777" w:rsidR="003D08D4" w:rsidRDefault="003D08D4" w:rsidP="003D08D4">
            <w:r>
              <w:tab/>
              <w:t>&lt;opName&gt;清单初始操作员姓名&lt;/opName&gt;</w:t>
            </w:r>
          </w:p>
          <w:p w14:paraId="405E0820" w14:textId="77777777" w:rsidR="003D08D4" w:rsidRDefault="003D08D4" w:rsidP="003D08D4">
            <w:r>
              <w:tab/>
              <w:t>&lt;listAffrimTime&gt;清单最终确认时间&lt;/listAffrimTime&gt;</w:t>
            </w:r>
          </w:p>
          <w:p w14:paraId="726A9D59" w14:textId="77777777" w:rsidR="003D08D4" w:rsidRDefault="003D08D4" w:rsidP="003D08D4">
            <w:r>
              <w:tab/>
              <w:t>&lt;affrimopCode&gt;清单最终确认的人员代码&lt;/affrimopCode&gt;</w:t>
            </w:r>
          </w:p>
          <w:p w14:paraId="7F23447B" w14:textId="77777777" w:rsidR="003D08D4" w:rsidRDefault="003D08D4" w:rsidP="003D08D4">
            <w:r>
              <w:tab/>
              <w:t>&lt;affrimopName&gt;清单最终确认的人员姓名&lt;/affrimopName&gt;</w:t>
            </w:r>
          </w:p>
          <w:p w14:paraId="07072B48" w14:textId="77777777" w:rsidR="003D08D4" w:rsidRDefault="003D08D4" w:rsidP="003D08D4">
            <w:r>
              <w:tab/>
              <w:t>&lt;remark&gt;清单备注&lt;/remark&gt;</w:t>
            </w:r>
          </w:p>
          <w:p w14:paraId="391421BA" w14:textId="77777777" w:rsidR="003D08D4" w:rsidRDefault="003D08D4" w:rsidP="003D08D4">
            <w:r>
              <w:tab/>
              <w:t>&lt;fCount&gt;农户数量&lt;/fCount&gt;</w:t>
            </w:r>
          </w:p>
          <w:p w14:paraId="545EBBBA" w14:textId="77777777" w:rsidR="003D08D4" w:rsidRDefault="003D08D4" w:rsidP="003D08D4">
            <w:r>
              <w:t xml:space="preserve">  </w:t>
            </w:r>
            <w:r>
              <w:tab/>
              <w:t>&lt;!-- 清单主信息 end --&gt;</w:t>
            </w:r>
          </w:p>
          <w:p w14:paraId="5154C2A2" w14:textId="77777777" w:rsidR="003D08D4" w:rsidRDefault="003D08D4" w:rsidP="003D08D4">
            <w:r>
              <w:tab/>
              <w:t>&lt;!-- 标的信息列表 begin --&gt;</w:t>
            </w:r>
          </w:p>
          <w:p w14:paraId="3BBBA88E" w14:textId="77777777" w:rsidR="003D08D4" w:rsidRDefault="003D08D4" w:rsidP="003D08D4">
            <w:r>
              <w:tab/>
              <w:t>&lt;itemList&gt;</w:t>
            </w:r>
          </w:p>
          <w:p w14:paraId="293E120D" w14:textId="77777777" w:rsidR="003D08D4" w:rsidRDefault="003D08D4" w:rsidP="003D08D4">
            <w:r>
              <w:tab/>
              <w:t xml:space="preserve">  &lt;item&gt;</w:t>
            </w:r>
          </w:p>
          <w:p w14:paraId="4D47349E" w14:textId="77777777" w:rsidR="003D08D4" w:rsidRDefault="003D08D4" w:rsidP="003D08D4">
            <w:r>
              <w:tab/>
            </w:r>
            <w:r>
              <w:tab/>
              <w:t>&lt;itemNo&gt;标的序号&lt;/itemNo&gt;</w:t>
            </w:r>
          </w:p>
          <w:p w14:paraId="3FBA7E92" w14:textId="77777777" w:rsidR="003D08D4" w:rsidRDefault="003D08D4" w:rsidP="003D08D4">
            <w:r>
              <w:tab/>
            </w:r>
            <w:r>
              <w:tab/>
              <w:t>&lt;itemCode&gt;标的代码&lt;/itemCode&gt;</w:t>
            </w:r>
          </w:p>
          <w:p w14:paraId="70967377" w14:textId="77777777" w:rsidR="003D08D4" w:rsidRDefault="003D08D4" w:rsidP="003D08D4">
            <w:r>
              <w:tab/>
            </w:r>
            <w:r>
              <w:tab/>
              <w:t>&lt;itemType&gt;标的类型&lt;/itemType&gt;</w:t>
            </w:r>
          </w:p>
          <w:p w14:paraId="56D8808F" w14:textId="77777777" w:rsidR="003D08D4" w:rsidRDefault="003D08D4" w:rsidP="003D08D4">
            <w:r>
              <w:tab/>
            </w:r>
            <w:r>
              <w:tab/>
              <w:t>&lt;itemName&gt;标的名称&lt;/itemName&gt;</w:t>
            </w:r>
          </w:p>
          <w:p w14:paraId="4AC8D02E" w14:textId="77777777" w:rsidR="003D08D4" w:rsidRDefault="003D08D4" w:rsidP="003D08D4">
            <w:r>
              <w:tab/>
            </w:r>
            <w:r>
              <w:tab/>
              <w:t>&lt;itemFullName&gt;标的全称&lt;/itemFullName&gt;</w:t>
            </w:r>
          </w:p>
          <w:p w14:paraId="14E75393" w14:textId="77777777" w:rsidR="003D08D4" w:rsidRDefault="003D08D4" w:rsidP="003D08D4">
            <w:r>
              <w:lastRenderedPageBreak/>
              <w:tab/>
            </w:r>
            <w:r>
              <w:tab/>
              <w:t>&lt;itemListCode&gt;标的清单编号&lt;/itemListCode&gt;</w:t>
            </w:r>
          </w:p>
          <w:p w14:paraId="097DE03C" w14:textId="77777777" w:rsidR="003D08D4" w:rsidRDefault="003D08D4" w:rsidP="003D08D4">
            <w:r>
              <w:tab/>
              <w:t xml:space="preserve">  &lt;/item&gt;</w:t>
            </w:r>
          </w:p>
          <w:p w14:paraId="3D100941" w14:textId="77777777" w:rsidR="003D08D4" w:rsidRDefault="003D08D4" w:rsidP="003D08D4">
            <w:r>
              <w:tab/>
              <w:t>&lt;/itemList&gt;</w:t>
            </w:r>
          </w:p>
          <w:p w14:paraId="2B3FE9F1" w14:textId="77777777" w:rsidR="003D08D4" w:rsidRDefault="003D08D4" w:rsidP="003D08D4">
            <w:r>
              <w:tab/>
              <w:t>&lt;!-- 标的信息列表 end --&gt;</w:t>
            </w:r>
          </w:p>
          <w:p w14:paraId="4DFE8889" w14:textId="77777777" w:rsidR="003D08D4" w:rsidRDefault="003D08D4" w:rsidP="003D08D4">
            <w:r>
              <w:tab/>
              <w:t>&lt;!-- 农户信息列表 begin --&gt;</w:t>
            </w:r>
          </w:p>
          <w:p w14:paraId="38C8BC46" w14:textId="77777777" w:rsidR="003D08D4" w:rsidRDefault="003D08D4" w:rsidP="003D08D4">
            <w:r>
              <w:tab/>
              <w:t>&lt;farmerList&gt;</w:t>
            </w:r>
          </w:p>
          <w:p w14:paraId="07EB8E5E" w14:textId="77777777" w:rsidR="003D08D4" w:rsidRDefault="003D08D4" w:rsidP="003D08D4">
            <w:r>
              <w:tab/>
              <w:t xml:space="preserve">  &lt;farmer&gt;</w:t>
            </w:r>
          </w:p>
          <w:p w14:paraId="72C163D1" w14:textId="77777777" w:rsidR="003D08D4" w:rsidRDefault="003D08D4" w:rsidP="003D08D4">
            <w:r>
              <w:tab/>
              <w:t xml:space="preserve">  </w:t>
            </w:r>
            <w:r>
              <w:tab/>
              <w:t>&lt;!-- 农户主要信息 begin --&gt;</w:t>
            </w:r>
          </w:p>
          <w:p w14:paraId="001F478F" w14:textId="77777777" w:rsidR="003D08D4" w:rsidRDefault="003D08D4" w:rsidP="003D08D4">
            <w:r>
              <w:tab/>
            </w:r>
            <w:r>
              <w:tab/>
              <w:t>&lt;fCode&gt;农户代码&lt;/fCode&gt;</w:t>
            </w:r>
          </w:p>
          <w:p w14:paraId="4B08EB87" w14:textId="77777777" w:rsidR="003D08D4" w:rsidRDefault="003D08D4" w:rsidP="003D08D4">
            <w:r>
              <w:tab/>
            </w:r>
            <w:r>
              <w:tab/>
              <w:t>&lt;fName&gt;农户姓名&lt;/fName&gt;</w:t>
            </w:r>
          </w:p>
          <w:p w14:paraId="304064D3" w14:textId="77777777" w:rsidR="003D08D4" w:rsidRDefault="003D08D4" w:rsidP="003D08D4">
            <w:r>
              <w:tab/>
            </w:r>
            <w:r>
              <w:tab/>
              <w:t>&lt;fIdType&gt;农户证件类型&lt;/fIdType&gt;</w:t>
            </w:r>
          </w:p>
          <w:p w14:paraId="3168BF28" w14:textId="77777777" w:rsidR="003D08D4" w:rsidRDefault="003D08D4" w:rsidP="003D08D4">
            <w:r>
              <w:tab/>
            </w:r>
            <w:r>
              <w:tab/>
              <w:t>&lt;fIdCard&gt;农户证件号码&lt;/fIdCard&gt;</w:t>
            </w:r>
          </w:p>
          <w:p w14:paraId="1A7A2678" w14:textId="77777777" w:rsidR="003D08D4" w:rsidRDefault="003D08D4" w:rsidP="003D08D4">
            <w:r>
              <w:tab/>
            </w:r>
            <w:r>
              <w:tab/>
              <w:t>&lt;teamName&gt;农户所在组别名称&lt;/teamName&gt;</w:t>
            </w:r>
          </w:p>
          <w:p w14:paraId="5B228144" w14:textId="77777777" w:rsidR="003D08D4" w:rsidRDefault="003D08D4" w:rsidP="003D08D4">
            <w:r>
              <w:tab/>
            </w:r>
            <w:r>
              <w:tab/>
              <w:t>&lt;fTel&gt;农户电话号码&lt;/fTel&gt;</w:t>
            </w:r>
          </w:p>
          <w:p w14:paraId="55C5E5F8" w14:textId="77777777" w:rsidR="003D08D4" w:rsidRDefault="003D08D4" w:rsidP="003D08D4">
            <w:r>
              <w:tab/>
            </w:r>
            <w:r>
              <w:tab/>
              <w:t>&lt;fPhone&gt;农户手机号码&lt;/fPhone&gt;</w:t>
            </w:r>
          </w:p>
          <w:p w14:paraId="241433E3" w14:textId="77777777" w:rsidR="003D08D4" w:rsidRDefault="003D08D4" w:rsidP="003D08D4">
            <w:r>
              <w:tab/>
            </w:r>
            <w:r>
              <w:tab/>
              <w:t>&lt;fAddress&gt;农户住址&lt;/fAddress&gt;</w:t>
            </w:r>
          </w:p>
          <w:p w14:paraId="3617484F" w14:textId="77777777" w:rsidR="003D08D4" w:rsidRDefault="003D08D4" w:rsidP="003D08D4">
            <w:r>
              <w:tab/>
            </w:r>
            <w:r>
              <w:tab/>
              <w:t>&lt;fWechatAc&gt;微信号&lt;/fWechatAc&gt;</w:t>
            </w:r>
          </w:p>
          <w:p w14:paraId="363DC50F" w14:textId="77777777" w:rsidR="003D08D4" w:rsidRDefault="003D08D4" w:rsidP="003D08D4">
            <w:r>
              <w:tab/>
            </w:r>
            <w:r>
              <w:tab/>
              <w:t>&lt;fAlipayAc&gt;支付宝号&lt;/fAlipayAc&gt;</w:t>
            </w:r>
          </w:p>
          <w:p w14:paraId="7ABD996D" w14:textId="77777777" w:rsidR="003D08D4" w:rsidRDefault="003D08D4" w:rsidP="003D08D4">
            <w:r>
              <w:tab/>
            </w:r>
            <w:r>
              <w:tab/>
              <w:t>&lt;bankTypeCode&gt;农户开户所在银行大类代码&lt;/bankTypeCode&gt;</w:t>
            </w:r>
          </w:p>
          <w:p w14:paraId="56B3E7A7" w14:textId="77777777" w:rsidR="003D08D4" w:rsidRDefault="003D08D4" w:rsidP="003D08D4">
            <w:r>
              <w:tab/>
            </w:r>
            <w:r>
              <w:tab/>
              <w:t>&lt;bankTypeName&gt;农户开户所在银行大类名称&lt;/bankTypeName&gt;</w:t>
            </w:r>
          </w:p>
          <w:p w14:paraId="4ECAD1A7" w14:textId="77777777" w:rsidR="003D08D4" w:rsidRDefault="003D08D4" w:rsidP="003D08D4">
            <w:r>
              <w:lastRenderedPageBreak/>
              <w:tab/>
            </w:r>
            <w:r>
              <w:tab/>
              <w:t>&lt;brovinceCode&gt;农户开户银行所在省代码&lt;/brovinceCode&gt;</w:t>
            </w:r>
          </w:p>
          <w:p w14:paraId="55D9C14B" w14:textId="77777777" w:rsidR="003D08D4" w:rsidRDefault="003D08D4" w:rsidP="003D08D4">
            <w:r>
              <w:tab/>
            </w:r>
            <w:r>
              <w:tab/>
              <w:t>&lt;brovinceName&gt;农户开户银行所在省名称&lt;/brovinceName&gt;</w:t>
            </w:r>
          </w:p>
          <w:p w14:paraId="1DD93AFB" w14:textId="77777777" w:rsidR="003D08D4" w:rsidRDefault="003D08D4" w:rsidP="003D08D4">
            <w:r>
              <w:tab/>
            </w:r>
            <w:r>
              <w:tab/>
              <w:t>&lt;bcityCode&gt;农户开户银行所在市代码&lt;/bcityCode&gt;</w:t>
            </w:r>
          </w:p>
          <w:p w14:paraId="31B875C4" w14:textId="77777777" w:rsidR="003D08D4" w:rsidRDefault="003D08D4" w:rsidP="003D08D4">
            <w:r>
              <w:tab/>
            </w:r>
            <w:r>
              <w:tab/>
              <w:t>&lt;bcityName&gt;农户开户银行所在市名称&lt;/bcityName&gt;</w:t>
            </w:r>
          </w:p>
          <w:p w14:paraId="0C8ABE17" w14:textId="77777777" w:rsidR="003D08D4" w:rsidRDefault="003D08D4" w:rsidP="003D08D4">
            <w:r>
              <w:tab/>
            </w:r>
            <w:r>
              <w:tab/>
              <w:t>&lt;bankCode&gt;农户开户银行代码&lt;/bankCode&gt;</w:t>
            </w:r>
          </w:p>
          <w:p w14:paraId="41AB42AF" w14:textId="77777777" w:rsidR="003D08D4" w:rsidRDefault="003D08D4" w:rsidP="003D08D4">
            <w:r>
              <w:tab/>
            </w:r>
            <w:r>
              <w:tab/>
              <w:t>&lt;bankName&gt;农户开户银行名称&lt;/bankName&gt;</w:t>
            </w:r>
          </w:p>
          <w:p w14:paraId="622A149B" w14:textId="77777777" w:rsidR="003D08D4" w:rsidRDefault="003D08D4" w:rsidP="003D08D4">
            <w:r>
              <w:tab/>
            </w:r>
            <w:r>
              <w:tab/>
              <w:t>&lt;bankNumber&gt;农户开户银行联行号&lt;/bankNumber&gt;</w:t>
            </w:r>
          </w:p>
          <w:p w14:paraId="036560C5" w14:textId="77777777" w:rsidR="003D08D4" w:rsidRDefault="003D08D4" w:rsidP="003D08D4">
            <w:r>
              <w:tab/>
            </w:r>
            <w:r>
              <w:tab/>
              <w:t>&lt;accountName&gt;账户名&lt;/accountName&gt;</w:t>
            </w:r>
          </w:p>
          <w:p w14:paraId="633E0C9A" w14:textId="77777777" w:rsidR="003D08D4" w:rsidRDefault="003D08D4" w:rsidP="003D08D4">
            <w:r>
              <w:tab/>
            </w:r>
            <w:r>
              <w:tab/>
              <w:t>&lt;accountNo&gt;账号/银行卡号/直补卡号&lt;/accountNo&gt;</w:t>
            </w:r>
          </w:p>
          <w:p w14:paraId="5E766222" w14:textId="77777777" w:rsidR="003D08D4" w:rsidRDefault="003D08D4" w:rsidP="003D08D4">
            <w:r>
              <w:tab/>
            </w:r>
            <w:r>
              <w:tab/>
              <w:t>&lt;landCard&gt;土地确权证号码&lt;/landCard&gt;</w:t>
            </w:r>
          </w:p>
          <w:p w14:paraId="7E9FABA8" w14:textId="77777777" w:rsidR="003D08D4" w:rsidRDefault="003D08D4" w:rsidP="003D08D4">
            <w:r>
              <w:tab/>
            </w:r>
            <w:r>
              <w:tab/>
              <w:t>&lt;landArea&gt;土地确权总面积&lt;/landArea&gt;</w:t>
            </w:r>
          </w:p>
          <w:p w14:paraId="4E894F28" w14:textId="77777777" w:rsidR="003D08D4" w:rsidRDefault="003D08D4" w:rsidP="003D08D4">
            <w:r>
              <w:tab/>
            </w:r>
            <w:r>
              <w:tab/>
              <w:t>&lt;realArea&gt;农户实际总面积&lt;/realArea&gt;</w:t>
            </w:r>
          </w:p>
          <w:p w14:paraId="04AE8694" w14:textId="77777777" w:rsidR="003D08D4" w:rsidRDefault="003D08D4" w:rsidP="003D08D4">
            <w:r>
              <w:tab/>
            </w:r>
            <w:r>
              <w:tab/>
              <w:t>&lt;insureArea&gt;投保总面积/投保总数量&lt;/insureArea&gt;</w:t>
            </w:r>
          </w:p>
          <w:p w14:paraId="366D9576" w14:textId="77777777" w:rsidR="003D08D4" w:rsidRDefault="003D08D4" w:rsidP="003D08D4">
            <w:r>
              <w:tab/>
            </w:r>
            <w:r>
              <w:tab/>
              <w:t>&lt;tinsurEarea&gt;实际投保总面积/实际投保总数量&lt;/tinsurEarea&gt;</w:t>
            </w:r>
          </w:p>
          <w:p w14:paraId="250BA477" w14:textId="77777777" w:rsidR="003D08D4" w:rsidRDefault="003D08D4" w:rsidP="003D08D4">
            <w:r>
              <w:tab/>
            </w:r>
            <w:r>
              <w:tab/>
              <w:t>&lt;delArea&gt;剔除面积&lt;/delArea&gt;</w:t>
            </w:r>
          </w:p>
          <w:p w14:paraId="4AB11F7A" w14:textId="77777777" w:rsidR="003D08D4" w:rsidRDefault="003D08D4" w:rsidP="003D08D4">
            <w:r>
              <w:tab/>
            </w:r>
            <w:r>
              <w:tab/>
              <w:t>&lt;adjustReason&gt;整体调整原因&lt;/adjustReason&gt;</w:t>
            </w:r>
          </w:p>
          <w:p w14:paraId="081178A5" w14:textId="77777777" w:rsidR="003D08D4" w:rsidRDefault="003D08D4" w:rsidP="003D08D4">
            <w:r>
              <w:tab/>
              <w:t xml:space="preserve">  </w:t>
            </w:r>
            <w:r>
              <w:tab/>
              <w:t>&lt;!-- 农户主要信息 end --&gt;</w:t>
            </w:r>
          </w:p>
          <w:p w14:paraId="214E05F2" w14:textId="77777777" w:rsidR="003D08D4" w:rsidRDefault="003D08D4" w:rsidP="003D08D4">
            <w:r>
              <w:tab/>
              <w:t xml:space="preserve">  </w:t>
            </w:r>
            <w:r>
              <w:tab/>
              <w:t>&lt;!-- 农户田块信息列表 begin --&gt;</w:t>
            </w:r>
          </w:p>
          <w:p w14:paraId="4946CAA3" w14:textId="77777777" w:rsidR="003D08D4" w:rsidRDefault="003D08D4" w:rsidP="003D08D4">
            <w:r>
              <w:tab/>
            </w:r>
            <w:r>
              <w:tab/>
              <w:t>&lt;plantingFieldList&gt;</w:t>
            </w:r>
          </w:p>
          <w:p w14:paraId="3BD8B21F" w14:textId="77777777" w:rsidR="003D08D4" w:rsidRDefault="003D08D4" w:rsidP="003D08D4">
            <w:r>
              <w:tab/>
            </w:r>
            <w:r>
              <w:tab/>
              <w:t xml:space="preserve">  &lt;plantingField&gt;</w:t>
            </w:r>
          </w:p>
          <w:p w14:paraId="0336201D" w14:textId="77777777" w:rsidR="003D08D4" w:rsidRDefault="003D08D4" w:rsidP="003D08D4">
            <w:r>
              <w:tab/>
            </w:r>
            <w:r>
              <w:tab/>
            </w:r>
            <w:r>
              <w:tab/>
              <w:t>&lt;fieldCode&gt;田块代码&lt;/fieldCode&gt;</w:t>
            </w:r>
          </w:p>
          <w:p w14:paraId="4E7AABA3" w14:textId="77777777" w:rsidR="003D08D4" w:rsidRDefault="003D08D4" w:rsidP="003D08D4">
            <w:r>
              <w:lastRenderedPageBreak/>
              <w:tab/>
            </w:r>
            <w:r>
              <w:tab/>
            </w:r>
            <w:r>
              <w:tab/>
              <w:t>&lt;fieldArea&gt;田块面积&lt;/fieldArea&gt;</w:t>
            </w:r>
          </w:p>
          <w:p w14:paraId="53176169" w14:textId="77777777" w:rsidR="003D08D4" w:rsidRDefault="003D08D4" w:rsidP="003D08D4">
            <w:r>
              <w:tab/>
            </w:r>
            <w:r>
              <w:tab/>
            </w:r>
            <w:r>
              <w:tab/>
              <w:t>&lt;adjustArea&gt;调整后田块面积&lt;/adjustArea&gt;</w:t>
            </w:r>
          </w:p>
          <w:p w14:paraId="4300D7C7" w14:textId="77777777" w:rsidR="003D08D4" w:rsidRDefault="003D08D4" w:rsidP="003D08D4">
            <w:r>
              <w:tab/>
            </w:r>
            <w:r>
              <w:tab/>
            </w:r>
            <w:r>
              <w:tab/>
              <w:t>&lt;adjustReason&gt;调整原因&lt;/adjustReason&gt;</w:t>
            </w:r>
          </w:p>
          <w:p w14:paraId="1262D6F2" w14:textId="77777777" w:rsidR="003D08D4" w:rsidRDefault="003D08D4" w:rsidP="003D08D4">
            <w:r>
              <w:tab/>
            </w:r>
            <w:r>
              <w:tab/>
            </w:r>
            <w:r>
              <w:tab/>
              <w:t>&lt;validArea&gt;有效面积/有效数量&lt;/validArea&gt;</w:t>
            </w:r>
          </w:p>
          <w:p w14:paraId="74DCB9BC" w14:textId="77777777" w:rsidR="003D08D4" w:rsidRDefault="003D08D4" w:rsidP="003D08D4">
            <w:r>
              <w:tab/>
            </w:r>
            <w:r>
              <w:tab/>
            </w:r>
            <w:r>
              <w:tab/>
              <w:t>&lt;remark&gt;备注&lt;/remark&gt;</w:t>
            </w:r>
          </w:p>
          <w:p w14:paraId="52CE4780" w14:textId="77777777" w:rsidR="003D08D4" w:rsidRDefault="003D08D4" w:rsidP="003D08D4">
            <w:r>
              <w:tab/>
            </w:r>
            <w:r>
              <w:tab/>
              <w:t xml:space="preserve">  &lt;/plantingField&gt;</w:t>
            </w:r>
          </w:p>
          <w:p w14:paraId="4E99CA0C" w14:textId="77777777" w:rsidR="003D08D4" w:rsidRDefault="003D08D4" w:rsidP="003D08D4">
            <w:r>
              <w:tab/>
            </w:r>
            <w:r>
              <w:tab/>
              <w:t>&lt;/plantingFieldList&gt;</w:t>
            </w:r>
          </w:p>
          <w:p w14:paraId="7CE9124F" w14:textId="77777777" w:rsidR="003D08D4" w:rsidRDefault="003D08D4" w:rsidP="003D08D4">
            <w:r>
              <w:tab/>
              <w:t xml:space="preserve">  </w:t>
            </w:r>
            <w:r>
              <w:tab/>
              <w:t>&lt;!-- 农户田块信息列表 end --&gt;</w:t>
            </w:r>
          </w:p>
          <w:p w14:paraId="14706CBE" w14:textId="77777777" w:rsidR="003D08D4" w:rsidRDefault="003D08D4" w:rsidP="003D08D4">
            <w:r>
              <w:tab/>
              <w:t xml:space="preserve">  </w:t>
            </w:r>
            <w:r>
              <w:tab/>
              <w:t>&lt;!-- 农户标的信息列表 begin --&gt;</w:t>
            </w:r>
          </w:p>
          <w:p w14:paraId="38087B3B" w14:textId="77777777" w:rsidR="003D08D4" w:rsidRDefault="003D08D4" w:rsidP="003D08D4">
            <w:r>
              <w:tab/>
            </w:r>
            <w:r>
              <w:tab/>
              <w:t>&lt;farmerItemList&gt;</w:t>
            </w:r>
          </w:p>
          <w:p w14:paraId="386C67D7" w14:textId="77777777" w:rsidR="003D08D4" w:rsidRDefault="003D08D4" w:rsidP="003D08D4">
            <w:r>
              <w:tab/>
            </w:r>
            <w:r>
              <w:tab/>
              <w:t xml:space="preserve">  &lt;farmerItem&gt;</w:t>
            </w:r>
          </w:p>
          <w:p w14:paraId="31D8820A" w14:textId="77777777" w:rsidR="003D08D4" w:rsidRDefault="003D08D4" w:rsidP="003D08D4">
            <w:r>
              <w:tab/>
            </w:r>
            <w:r>
              <w:tab/>
            </w:r>
            <w:r>
              <w:tab/>
              <w:t>&lt;itemCode&gt;标的代码&lt;/itemCode&gt;</w:t>
            </w:r>
          </w:p>
          <w:p w14:paraId="5A0198CA" w14:textId="77777777" w:rsidR="003D08D4" w:rsidRDefault="003D08D4" w:rsidP="003D08D4">
            <w:r>
              <w:tab/>
            </w:r>
            <w:r>
              <w:tab/>
            </w:r>
            <w:r>
              <w:tab/>
              <w:t>&lt;insureCount&gt;投保数量&lt;/insureCount&gt;</w:t>
            </w:r>
          </w:p>
          <w:p w14:paraId="0A4F7173" w14:textId="77777777" w:rsidR="003D08D4" w:rsidRDefault="003D08D4" w:rsidP="003D08D4">
            <w:r>
              <w:tab/>
            </w:r>
            <w:r>
              <w:tab/>
            </w:r>
            <w:r>
              <w:tab/>
              <w:t>&lt;herdFieldList&gt;</w:t>
            </w:r>
          </w:p>
          <w:p w14:paraId="24C00A1E" w14:textId="77777777" w:rsidR="003D08D4" w:rsidRDefault="003D08D4" w:rsidP="003D08D4">
            <w:r>
              <w:tab/>
            </w:r>
            <w:r>
              <w:tab/>
            </w:r>
            <w:r>
              <w:tab/>
              <w:t xml:space="preserve">  &lt;herdField&gt;</w:t>
            </w:r>
          </w:p>
          <w:p w14:paraId="7650E35B" w14:textId="77777777" w:rsidR="003D08D4" w:rsidRDefault="003D08D4" w:rsidP="003D08D4">
            <w:r>
              <w:tab/>
            </w:r>
            <w:r>
              <w:tab/>
            </w:r>
            <w:r>
              <w:tab/>
            </w:r>
            <w:r>
              <w:tab/>
              <w:t>&lt;earLabel&gt;耳标号&lt;/earLabel&gt;</w:t>
            </w:r>
          </w:p>
          <w:p w14:paraId="182F1EAF" w14:textId="77777777" w:rsidR="003D08D4" w:rsidRDefault="003D08D4" w:rsidP="003D08D4">
            <w:r>
              <w:tab/>
            </w:r>
            <w:r>
              <w:tab/>
            </w:r>
            <w:r>
              <w:tab/>
            </w:r>
            <w:r>
              <w:tab/>
              <w:t>&lt;breedingAreaCode&gt;养殖地点代码&lt;/breedingAreaCode&gt;</w:t>
            </w:r>
          </w:p>
          <w:p w14:paraId="62B8E688" w14:textId="77777777" w:rsidR="003D08D4" w:rsidRDefault="003D08D4" w:rsidP="003D08D4">
            <w:r>
              <w:tab/>
            </w:r>
            <w:r>
              <w:tab/>
            </w:r>
            <w:r>
              <w:tab/>
            </w:r>
            <w:r>
              <w:tab/>
              <w:t>&lt;breedingAreaName&gt;养殖地点名称&lt;/breedingAreaName&gt;</w:t>
            </w:r>
          </w:p>
          <w:p w14:paraId="6A70C9C4" w14:textId="77777777" w:rsidR="003D08D4" w:rsidRDefault="003D08D4" w:rsidP="003D08D4">
            <w:r>
              <w:tab/>
            </w:r>
            <w:r>
              <w:tab/>
            </w:r>
            <w:r>
              <w:tab/>
            </w:r>
            <w:r>
              <w:tab/>
              <w:t>&lt;species&gt;养殖品种&lt;/species&gt;</w:t>
            </w:r>
          </w:p>
          <w:p w14:paraId="03F966A8" w14:textId="77777777" w:rsidR="003D08D4" w:rsidRDefault="003D08D4" w:rsidP="003D08D4">
            <w:r>
              <w:tab/>
            </w:r>
            <w:r>
              <w:tab/>
            </w:r>
            <w:r>
              <w:tab/>
            </w:r>
            <w:r>
              <w:tab/>
              <w:t>&lt;animalAge&gt;畜龄&lt;/animalAge&gt;</w:t>
            </w:r>
          </w:p>
          <w:p w14:paraId="11E3F794" w14:textId="77777777" w:rsidR="003D08D4" w:rsidRDefault="003D08D4" w:rsidP="003D08D4">
            <w:r>
              <w:lastRenderedPageBreak/>
              <w:tab/>
            </w:r>
            <w:r>
              <w:tab/>
            </w:r>
            <w:r>
              <w:tab/>
              <w:t xml:space="preserve">  &lt;/herdField&gt;</w:t>
            </w:r>
          </w:p>
          <w:p w14:paraId="719D933F" w14:textId="77777777" w:rsidR="003D08D4" w:rsidRDefault="003D08D4" w:rsidP="003D08D4">
            <w:r>
              <w:tab/>
            </w:r>
            <w:r>
              <w:tab/>
            </w:r>
            <w:r>
              <w:tab/>
              <w:t>&lt;/herdFieldList&gt;</w:t>
            </w:r>
          </w:p>
          <w:p w14:paraId="4526D7B7" w14:textId="77777777" w:rsidR="003D08D4" w:rsidRDefault="003D08D4" w:rsidP="003D08D4">
            <w:r>
              <w:tab/>
            </w:r>
            <w:r>
              <w:tab/>
            </w:r>
            <w:r>
              <w:tab/>
              <w:t>&lt;manFieldList&gt;</w:t>
            </w:r>
          </w:p>
          <w:p w14:paraId="7E2E5CD2" w14:textId="77777777" w:rsidR="003D08D4" w:rsidRDefault="003D08D4" w:rsidP="003D08D4">
            <w:r>
              <w:tab/>
            </w:r>
            <w:r>
              <w:tab/>
            </w:r>
            <w:r>
              <w:tab/>
              <w:t xml:space="preserve">  &lt;relationMan&gt;</w:t>
            </w:r>
          </w:p>
          <w:p w14:paraId="53ABE038" w14:textId="77777777" w:rsidR="003D08D4" w:rsidRDefault="003D08D4" w:rsidP="003D08D4">
            <w:r>
              <w:tab/>
            </w:r>
            <w:r>
              <w:tab/>
            </w:r>
            <w:r>
              <w:tab/>
            </w:r>
            <w:r>
              <w:tab/>
              <w:t>&lt;idType&gt;证件类型&lt;/idType&gt;</w:t>
            </w:r>
          </w:p>
          <w:p w14:paraId="03C5AEF9" w14:textId="77777777" w:rsidR="003D08D4" w:rsidRDefault="003D08D4" w:rsidP="003D08D4">
            <w:r>
              <w:tab/>
            </w:r>
            <w:r>
              <w:tab/>
            </w:r>
            <w:r>
              <w:tab/>
            </w:r>
            <w:r>
              <w:tab/>
              <w:t>&lt;idCard&gt;证件号码&lt;/idCard&gt;</w:t>
            </w:r>
          </w:p>
          <w:p w14:paraId="51D625C7" w14:textId="77777777" w:rsidR="003D08D4" w:rsidRDefault="003D08D4" w:rsidP="003D08D4">
            <w:r>
              <w:tab/>
            </w:r>
            <w:r>
              <w:tab/>
            </w:r>
            <w:r>
              <w:tab/>
            </w:r>
            <w:r>
              <w:tab/>
              <w:t>&lt;name&gt;姓名&lt;/name&gt;</w:t>
            </w:r>
          </w:p>
          <w:p w14:paraId="1F741A49" w14:textId="77777777" w:rsidR="003D08D4" w:rsidRDefault="003D08D4" w:rsidP="003D08D4">
            <w:r>
              <w:tab/>
            </w:r>
            <w:r>
              <w:tab/>
            </w:r>
            <w:r>
              <w:tab/>
            </w:r>
            <w:r>
              <w:tab/>
              <w:t>&lt;sex&gt;性别&lt;/sex&gt;</w:t>
            </w:r>
          </w:p>
          <w:p w14:paraId="442137F0" w14:textId="77777777" w:rsidR="003D08D4" w:rsidRDefault="003D08D4" w:rsidP="003D08D4">
            <w:r>
              <w:tab/>
            </w:r>
            <w:r>
              <w:tab/>
            </w:r>
            <w:r>
              <w:tab/>
            </w:r>
            <w:r>
              <w:tab/>
              <w:t>&lt;relation&gt;与农户关系&lt;/relation&gt;</w:t>
            </w:r>
          </w:p>
          <w:p w14:paraId="496BCEB9" w14:textId="77777777" w:rsidR="003D08D4" w:rsidRDefault="003D08D4" w:rsidP="003D08D4">
            <w:r>
              <w:tab/>
            </w:r>
            <w:r>
              <w:tab/>
            </w:r>
            <w:r>
              <w:tab/>
              <w:t xml:space="preserve">  &lt;/relationMan&gt;</w:t>
            </w:r>
          </w:p>
          <w:p w14:paraId="47E6758F" w14:textId="77777777" w:rsidR="003D08D4" w:rsidRDefault="003D08D4" w:rsidP="003D08D4">
            <w:r>
              <w:tab/>
            </w:r>
            <w:r>
              <w:tab/>
            </w:r>
            <w:r>
              <w:tab/>
              <w:t>&lt;/manFieldList&gt;</w:t>
            </w:r>
          </w:p>
          <w:p w14:paraId="6F38CD6E" w14:textId="77777777" w:rsidR="003D08D4" w:rsidRDefault="003D08D4" w:rsidP="003D08D4">
            <w:r>
              <w:tab/>
            </w:r>
            <w:r>
              <w:tab/>
              <w:t xml:space="preserve">  &lt;/farmerItem&gt;</w:t>
            </w:r>
          </w:p>
          <w:p w14:paraId="712DF709" w14:textId="77777777" w:rsidR="003D08D4" w:rsidRDefault="003D08D4" w:rsidP="003D08D4">
            <w:r>
              <w:tab/>
            </w:r>
            <w:r>
              <w:tab/>
              <w:t>&lt;/farmerItemList&gt;</w:t>
            </w:r>
          </w:p>
          <w:p w14:paraId="0B6AFAB3" w14:textId="77777777" w:rsidR="003D08D4" w:rsidRDefault="003D08D4" w:rsidP="003D08D4">
            <w:r>
              <w:tab/>
              <w:t xml:space="preserve">  </w:t>
            </w:r>
            <w:r>
              <w:tab/>
              <w:t>&lt;!-- 农户标的信息列表 begin --&gt;</w:t>
            </w:r>
          </w:p>
          <w:p w14:paraId="22206432" w14:textId="77777777" w:rsidR="003D08D4" w:rsidRDefault="003D08D4" w:rsidP="003D08D4">
            <w:r>
              <w:tab/>
              <w:t xml:space="preserve">  &lt;/farmer&gt;</w:t>
            </w:r>
          </w:p>
          <w:p w14:paraId="4FB08A5C" w14:textId="77777777" w:rsidR="003D08D4" w:rsidRDefault="003D08D4" w:rsidP="003D08D4">
            <w:r>
              <w:tab/>
              <w:t>&lt;/farmerList&gt;</w:t>
            </w:r>
          </w:p>
          <w:p w14:paraId="42B8CE1A" w14:textId="77777777" w:rsidR="003D08D4" w:rsidRDefault="003D08D4" w:rsidP="003D08D4">
            <w:r>
              <w:tab/>
              <w:t>&lt;!-- 农户信息列表 end --&gt;</w:t>
            </w:r>
          </w:p>
          <w:p w14:paraId="46C79DC0" w14:textId="77777777" w:rsidR="003D08D4" w:rsidRDefault="003D08D4" w:rsidP="003D08D4">
            <w:r>
              <w:t xml:space="preserve">  &lt;/body&gt;</w:t>
            </w:r>
          </w:p>
          <w:p w14:paraId="72FBB493" w14:textId="77777777" w:rsidR="00384885" w:rsidRDefault="003D08D4" w:rsidP="003D08D4">
            <w:pPr>
              <w:jc w:val="left"/>
            </w:pPr>
            <w:r>
              <w:t>&lt;/Packet&gt;</w:t>
            </w:r>
          </w:p>
        </w:tc>
      </w:tr>
    </w:tbl>
    <w:p w14:paraId="108E9517" w14:textId="77777777" w:rsidR="00384885" w:rsidRDefault="00384885" w:rsidP="00384885"/>
    <w:p w14:paraId="48FA5EBC" w14:textId="77777777" w:rsidR="00384885" w:rsidRDefault="00384885" w:rsidP="00384885">
      <w:r>
        <w:rPr>
          <w:rFonts w:hint="eastAsia"/>
        </w:rPr>
        <w:t>字段说明：</w:t>
      </w:r>
    </w:p>
    <w:tbl>
      <w:tblPr>
        <w:tblStyle w:val="a3"/>
        <w:tblpPr w:leftFromText="180" w:rightFromText="180" w:vertAnchor="text" w:tblpY="1"/>
        <w:tblOverlap w:val="never"/>
        <w:tblW w:w="0" w:type="auto"/>
        <w:tblLook w:val="04A0" w:firstRow="1" w:lastRow="0" w:firstColumn="1" w:lastColumn="0" w:noHBand="0" w:noVBand="1"/>
      </w:tblPr>
      <w:tblGrid>
        <w:gridCol w:w="2241"/>
        <w:gridCol w:w="1582"/>
        <w:gridCol w:w="64"/>
        <w:gridCol w:w="1907"/>
        <w:gridCol w:w="746"/>
        <w:gridCol w:w="1756"/>
      </w:tblGrid>
      <w:tr w:rsidR="001F6E7B" w14:paraId="0D557452" w14:textId="77777777" w:rsidTr="00061A67">
        <w:tc>
          <w:tcPr>
            <w:tcW w:w="2241" w:type="dxa"/>
            <w:shd w:val="clear" w:color="auto" w:fill="8496B0" w:themeFill="text2" w:themeFillTint="99"/>
          </w:tcPr>
          <w:p w14:paraId="481121CC" w14:textId="77777777" w:rsidR="00384885" w:rsidRPr="007E7594" w:rsidRDefault="00384885" w:rsidP="00061A67">
            <w:pPr>
              <w:jc w:val="center"/>
              <w:rPr>
                <w:b/>
              </w:rPr>
            </w:pPr>
            <w:r w:rsidRPr="007E7594">
              <w:rPr>
                <w:rFonts w:hint="eastAsia"/>
                <w:b/>
              </w:rPr>
              <w:t>字段代码</w:t>
            </w:r>
          </w:p>
        </w:tc>
        <w:tc>
          <w:tcPr>
            <w:tcW w:w="1646" w:type="dxa"/>
            <w:gridSpan w:val="2"/>
            <w:shd w:val="clear" w:color="auto" w:fill="8496B0" w:themeFill="text2" w:themeFillTint="99"/>
          </w:tcPr>
          <w:p w14:paraId="544A5E3C" w14:textId="77777777" w:rsidR="00384885" w:rsidRPr="007E7594" w:rsidRDefault="00384885" w:rsidP="00061A67">
            <w:pPr>
              <w:jc w:val="center"/>
              <w:rPr>
                <w:b/>
              </w:rPr>
            </w:pPr>
            <w:r w:rsidRPr="007E7594">
              <w:rPr>
                <w:rFonts w:hint="eastAsia"/>
                <w:b/>
              </w:rPr>
              <w:t>字段名称</w:t>
            </w:r>
          </w:p>
        </w:tc>
        <w:tc>
          <w:tcPr>
            <w:tcW w:w="1907" w:type="dxa"/>
            <w:shd w:val="clear" w:color="auto" w:fill="8496B0" w:themeFill="text2" w:themeFillTint="99"/>
          </w:tcPr>
          <w:p w14:paraId="440DF671" w14:textId="77777777" w:rsidR="00384885" w:rsidRPr="007E7594" w:rsidRDefault="00384885" w:rsidP="00061A67">
            <w:pPr>
              <w:jc w:val="center"/>
              <w:rPr>
                <w:b/>
              </w:rPr>
            </w:pPr>
            <w:r w:rsidRPr="007E7594">
              <w:rPr>
                <w:rFonts w:hint="eastAsia"/>
                <w:b/>
              </w:rPr>
              <w:t>字段类型</w:t>
            </w:r>
          </w:p>
        </w:tc>
        <w:tc>
          <w:tcPr>
            <w:tcW w:w="746" w:type="dxa"/>
            <w:shd w:val="clear" w:color="auto" w:fill="8496B0" w:themeFill="text2" w:themeFillTint="99"/>
          </w:tcPr>
          <w:p w14:paraId="66B4344D" w14:textId="77777777" w:rsidR="00384885" w:rsidRPr="007E7594" w:rsidRDefault="00384885" w:rsidP="00061A67">
            <w:pPr>
              <w:jc w:val="center"/>
              <w:rPr>
                <w:b/>
              </w:rPr>
            </w:pPr>
            <w:r w:rsidRPr="007E7594">
              <w:rPr>
                <w:rFonts w:hint="eastAsia"/>
                <w:b/>
              </w:rPr>
              <w:t>是</w:t>
            </w:r>
            <w:r w:rsidRPr="007E7594">
              <w:rPr>
                <w:rFonts w:hint="eastAsia"/>
                <w:b/>
              </w:rPr>
              <w:lastRenderedPageBreak/>
              <w:t>否必传</w:t>
            </w:r>
          </w:p>
        </w:tc>
        <w:tc>
          <w:tcPr>
            <w:tcW w:w="1756" w:type="dxa"/>
            <w:shd w:val="clear" w:color="auto" w:fill="8496B0" w:themeFill="text2" w:themeFillTint="99"/>
          </w:tcPr>
          <w:p w14:paraId="2A47535A" w14:textId="77777777" w:rsidR="00384885" w:rsidRPr="007E7594" w:rsidRDefault="00384885" w:rsidP="00061A67">
            <w:pPr>
              <w:jc w:val="center"/>
              <w:rPr>
                <w:b/>
              </w:rPr>
            </w:pPr>
            <w:r w:rsidRPr="007E7594">
              <w:rPr>
                <w:rFonts w:hint="eastAsia"/>
                <w:b/>
              </w:rPr>
              <w:lastRenderedPageBreak/>
              <w:t>备注</w:t>
            </w:r>
          </w:p>
        </w:tc>
      </w:tr>
      <w:tr w:rsidR="00384885" w14:paraId="460461E3" w14:textId="77777777" w:rsidTr="00061A67">
        <w:tc>
          <w:tcPr>
            <w:tcW w:w="8296" w:type="dxa"/>
            <w:gridSpan w:val="6"/>
            <w:shd w:val="clear" w:color="auto" w:fill="E2EFD9" w:themeFill="accent6" w:themeFillTint="33"/>
          </w:tcPr>
          <w:p w14:paraId="225C325A" w14:textId="77777777" w:rsidR="00384885" w:rsidRPr="00E65F91" w:rsidRDefault="00384885" w:rsidP="00061A67">
            <w:pPr>
              <w:rPr>
                <w:b/>
                <w:szCs w:val="28"/>
              </w:rPr>
            </w:pPr>
            <w:r w:rsidRPr="00E65F91">
              <w:rPr>
                <w:rFonts w:hint="eastAsia"/>
                <w:b/>
                <w:szCs w:val="28"/>
              </w:rPr>
              <w:t>清单主信息</w:t>
            </w:r>
          </w:p>
        </w:tc>
      </w:tr>
      <w:tr w:rsidR="001F6E7B" w14:paraId="79B8E673" w14:textId="77777777" w:rsidTr="00061A67">
        <w:tc>
          <w:tcPr>
            <w:tcW w:w="2241" w:type="dxa"/>
          </w:tcPr>
          <w:p w14:paraId="312C2E56" w14:textId="77777777" w:rsidR="00384885" w:rsidRPr="00CB3C4A" w:rsidRDefault="00384885" w:rsidP="00061A67">
            <w:pPr>
              <w:rPr>
                <w:sz w:val="24"/>
                <w:szCs w:val="24"/>
              </w:rPr>
            </w:pPr>
            <w:r w:rsidRPr="00CB3C4A">
              <w:rPr>
                <w:sz w:val="24"/>
                <w:szCs w:val="24"/>
              </w:rPr>
              <w:t>listTypeFlag</w:t>
            </w:r>
          </w:p>
        </w:tc>
        <w:tc>
          <w:tcPr>
            <w:tcW w:w="1646" w:type="dxa"/>
            <w:gridSpan w:val="2"/>
          </w:tcPr>
          <w:p w14:paraId="06FA702A" w14:textId="77777777" w:rsidR="00384885" w:rsidRPr="00CB3C4A" w:rsidRDefault="00384885" w:rsidP="00061A67">
            <w:pPr>
              <w:rPr>
                <w:sz w:val="24"/>
                <w:szCs w:val="24"/>
              </w:rPr>
            </w:pPr>
            <w:r w:rsidRPr="00CB3C4A">
              <w:rPr>
                <w:rFonts w:hint="eastAsia"/>
                <w:sz w:val="24"/>
                <w:szCs w:val="24"/>
              </w:rPr>
              <w:t>清单类型标志</w:t>
            </w:r>
          </w:p>
        </w:tc>
        <w:tc>
          <w:tcPr>
            <w:tcW w:w="1907" w:type="dxa"/>
          </w:tcPr>
          <w:p w14:paraId="50ADA358" w14:textId="77777777" w:rsidR="00384885" w:rsidRPr="00CB3C4A" w:rsidRDefault="00384885" w:rsidP="00061A67">
            <w:pPr>
              <w:rPr>
                <w:sz w:val="24"/>
                <w:szCs w:val="24"/>
              </w:rPr>
            </w:pPr>
            <w:r w:rsidRPr="00FD2E9C">
              <w:rPr>
                <w:sz w:val="24"/>
                <w:szCs w:val="24"/>
              </w:rPr>
              <w:t>VARCHAR2(1)</w:t>
            </w:r>
          </w:p>
        </w:tc>
        <w:tc>
          <w:tcPr>
            <w:tcW w:w="746" w:type="dxa"/>
          </w:tcPr>
          <w:p w14:paraId="306047A1" w14:textId="77777777" w:rsidR="00384885" w:rsidRPr="00CB3C4A" w:rsidRDefault="00384885" w:rsidP="00061A67">
            <w:pPr>
              <w:rPr>
                <w:sz w:val="24"/>
                <w:szCs w:val="24"/>
              </w:rPr>
            </w:pPr>
            <w:r>
              <w:rPr>
                <w:rFonts w:hint="eastAsia"/>
                <w:sz w:val="24"/>
                <w:szCs w:val="24"/>
              </w:rPr>
              <w:t>是</w:t>
            </w:r>
          </w:p>
        </w:tc>
        <w:tc>
          <w:tcPr>
            <w:tcW w:w="1756" w:type="dxa"/>
          </w:tcPr>
          <w:p w14:paraId="78A8AB19" w14:textId="77777777" w:rsidR="00384885" w:rsidRPr="00CB3C4A" w:rsidRDefault="00384885" w:rsidP="00061A67">
            <w:pPr>
              <w:rPr>
                <w:sz w:val="24"/>
                <w:szCs w:val="24"/>
              </w:rPr>
            </w:pPr>
            <w:r w:rsidRPr="00F939B9">
              <w:rPr>
                <w:rFonts w:hint="eastAsia"/>
                <w:sz w:val="24"/>
                <w:szCs w:val="24"/>
              </w:rPr>
              <w:t>P:保单 B:批单</w:t>
            </w:r>
          </w:p>
        </w:tc>
      </w:tr>
      <w:tr w:rsidR="001F6E7B" w14:paraId="59DFB594" w14:textId="77777777" w:rsidTr="00061A67">
        <w:tc>
          <w:tcPr>
            <w:tcW w:w="2241" w:type="dxa"/>
          </w:tcPr>
          <w:p w14:paraId="456DBA18" w14:textId="77777777" w:rsidR="00384885" w:rsidRPr="00CB3C4A" w:rsidRDefault="00384885" w:rsidP="00061A67">
            <w:pPr>
              <w:rPr>
                <w:sz w:val="24"/>
                <w:szCs w:val="24"/>
              </w:rPr>
            </w:pPr>
            <w:r w:rsidRPr="00022014">
              <w:rPr>
                <w:sz w:val="24"/>
                <w:szCs w:val="24"/>
              </w:rPr>
              <w:t>insureListCode</w:t>
            </w:r>
          </w:p>
        </w:tc>
        <w:tc>
          <w:tcPr>
            <w:tcW w:w="1646" w:type="dxa"/>
            <w:gridSpan w:val="2"/>
          </w:tcPr>
          <w:p w14:paraId="1D890F5A" w14:textId="77777777" w:rsidR="00384885" w:rsidRPr="00CB3C4A" w:rsidRDefault="00384885" w:rsidP="00061A67">
            <w:pPr>
              <w:rPr>
                <w:sz w:val="24"/>
                <w:szCs w:val="24"/>
              </w:rPr>
            </w:pPr>
            <w:r w:rsidRPr="004D444C">
              <w:rPr>
                <w:rFonts w:hint="eastAsia"/>
                <w:sz w:val="24"/>
                <w:szCs w:val="24"/>
              </w:rPr>
              <w:t>清单编号</w:t>
            </w:r>
          </w:p>
        </w:tc>
        <w:tc>
          <w:tcPr>
            <w:tcW w:w="1907" w:type="dxa"/>
          </w:tcPr>
          <w:p w14:paraId="2E1EA100" w14:textId="77777777" w:rsidR="00384885" w:rsidRPr="00FD2E9C" w:rsidRDefault="00384885" w:rsidP="00061A67">
            <w:pPr>
              <w:rPr>
                <w:sz w:val="24"/>
                <w:szCs w:val="24"/>
              </w:rPr>
            </w:pPr>
            <w:r>
              <w:rPr>
                <w:sz w:val="24"/>
                <w:szCs w:val="24"/>
              </w:rPr>
              <w:t>VARCHAR2(</w:t>
            </w:r>
            <w:r>
              <w:rPr>
                <w:rFonts w:hint="eastAsia"/>
                <w:sz w:val="24"/>
                <w:szCs w:val="24"/>
              </w:rPr>
              <w:t>29</w:t>
            </w:r>
            <w:r w:rsidRPr="00FD2E9C">
              <w:rPr>
                <w:sz w:val="24"/>
                <w:szCs w:val="24"/>
              </w:rPr>
              <w:t>)</w:t>
            </w:r>
          </w:p>
        </w:tc>
        <w:tc>
          <w:tcPr>
            <w:tcW w:w="746" w:type="dxa"/>
          </w:tcPr>
          <w:p w14:paraId="68134468" w14:textId="77777777" w:rsidR="00384885" w:rsidRDefault="00384885" w:rsidP="00061A67">
            <w:pPr>
              <w:rPr>
                <w:sz w:val="24"/>
                <w:szCs w:val="24"/>
              </w:rPr>
            </w:pPr>
            <w:r>
              <w:rPr>
                <w:rFonts w:hint="eastAsia"/>
                <w:sz w:val="24"/>
                <w:szCs w:val="24"/>
              </w:rPr>
              <w:t>是</w:t>
            </w:r>
          </w:p>
        </w:tc>
        <w:tc>
          <w:tcPr>
            <w:tcW w:w="1756" w:type="dxa"/>
          </w:tcPr>
          <w:p w14:paraId="46342797" w14:textId="77777777" w:rsidR="00384885" w:rsidRPr="00F939B9" w:rsidRDefault="00384885" w:rsidP="00061A67">
            <w:pPr>
              <w:rPr>
                <w:sz w:val="24"/>
                <w:szCs w:val="24"/>
              </w:rPr>
            </w:pPr>
          </w:p>
        </w:tc>
      </w:tr>
      <w:tr w:rsidR="001F6E7B" w14:paraId="75899156" w14:textId="77777777" w:rsidTr="00061A67">
        <w:tc>
          <w:tcPr>
            <w:tcW w:w="2241" w:type="dxa"/>
          </w:tcPr>
          <w:p w14:paraId="7645D3EA" w14:textId="77777777" w:rsidR="00384885" w:rsidRPr="00022014" w:rsidRDefault="00384885" w:rsidP="00061A67">
            <w:pPr>
              <w:rPr>
                <w:sz w:val="24"/>
                <w:szCs w:val="24"/>
              </w:rPr>
            </w:pPr>
            <w:r w:rsidRPr="00CC3092">
              <w:rPr>
                <w:sz w:val="24"/>
                <w:szCs w:val="24"/>
              </w:rPr>
              <w:t>listAlias</w:t>
            </w:r>
          </w:p>
        </w:tc>
        <w:tc>
          <w:tcPr>
            <w:tcW w:w="1646" w:type="dxa"/>
            <w:gridSpan w:val="2"/>
          </w:tcPr>
          <w:p w14:paraId="6FDFC073" w14:textId="77777777" w:rsidR="00384885" w:rsidRPr="004D444C" w:rsidRDefault="00384885" w:rsidP="00061A67">
            <w:pPr>
              <w:rPr>
                <w:sz w:val="24"/>
                <w:szCs w:val="24"/>
              </w:rPr>
            </w:pPr>
            <w:r w:rsidRPr="00114BED">
              <w:rPr>
                <w:rFonts w:hint="eastAsia"/>
                <w:sz w:val="24"/>
                <w:szCs w:val="24"/>
              </w:rPr>
              <w:t>清单别名</w:t>
            </w:r>
          </w:p>
        </w:tc>
        <w:tc>
          <w:tcPr>
            <w:tcW w:w="1907" w:type="dxa"/>
          </w:tcPr>
          <w:p w14:paraId="75E6F323" w14:textId="77777777" w:rsidR="00384885" w:rsidRDefault="00384885"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80A6D31" w14:textId="77777777" w:rsidR="00384885" w:rsidRDefault="00384885" w:rsidP="00061A67">
            <w:pPr>
              <w:rPr>
                <w:sz w:val="24"/>
                <w:szCs w:val="24"/>
              </w:rPr>
            </w:pPr>
            <w:r>
              <w:rPr>
                <w:rFonts w:hint="eastAsia"/>
                <w:sz w:val="24"/>
                <w:szCs w:val="24"/>
              </w:rPr>
              <w:t>否</w:t>
            </w:r>
          </w:p>
        </w:tc>
        <w:tc>
          <w:tcPr>
            <w:tcW w:w="1756" w:type="dxa"/>
          </w:tcPr>
          <w:p w14:paraId="030BC4CD" w14:textId="77777777" w:rsidR="00384885" w:rsidRPr="00F939B9" w:rsidRDefault="00384885" w:rsidP="00061A67">
            <w:pPr>
              <w:rPr>
                <w:sz w:val="24"/>
                <w:szCs w:val="24"/>
              </w:rPr>
            </w:pPr>
          </w:p>
        </w:tc>
      </w:tr>
      <w:tr w:rsidR="001F6E7B" w14:paraId="678BFF23" w14:textId="77777777" w:rsidTr="00061A67">
        <w:tc>
          <w:tcPr>
            <w:tcW w:w="2241" w:type="dxa"/>
          </w:tcPr>
          <w:p w14:paraId="3999782C" w14:textId="77777777" w:rsidR="00384885" w:rsidRPr="00CC3092" w:rsidRDefault="00384885" w:rsidP="00061A67">
            <w:pPr>
              <w:rPr>
                <w:sz w:val="24"/>
                <w:szCs w:val="24"/>
              </w:rPr>
            </w:pPr>
            <w:r w:rsidRPr="00C24FE3">
              <w:rPr>
                <w:sz w:val="24"/>
                <w:szCs w:val="24"/>
              </w:rPr>
              <w:t>listType</w:t>
            </w:r>
          </w:p>
        </w:tc>
        <w:tc>
          <w:tcPr>
            <w:tcW w:w="1646" w:type="dxa"/>
            <w:gridSpan w:val="2"/>
          </w:tcPr>
          <w:p w14:paraId="4FA3F7FD" w14:textId="77777777" w:rsidR="00384885" w:rsidRPr="00114BED" w:rsidRDefault="00384885" w:rsidP="00061A67">
            <w:pPr>
              <w:rPr>
                <w:sz w:val="24"/>
                <w:szCs w:val="24"/>
              </w:rPr>
            </w:pPr>
            <w:r w:rsidRPr="00473AFB">
              <w:rPr>
                <w:rFonts w:hint="eastAsia"/>
                <w:sz w:val="24"/>
                <w:szCs w:val="24"/>
              </w:rPr>
              <w:t>清单类型</w:t>
            </w:r>
          </w:p>
        </w:tc>
        <w:tc>
          <w:tcPr>
            <w:tcW w:w="1907" w:type="dxa"/>
          </w:tcPr>
          <w:p w14:paraId="606D941A" w14:textId="77777777" w:rsidR="00384885" w:rsidRDefault="00384885" w:rsidP="00061A67">
            <w:pPr>
              <w:rPr>
                <w:sz w:val="24"/>
                <w:szCs w:val="24"/>
              </w:rPr>
            </w:pPr>
            <w:r w:rsidRPr="00FD2E9C">
              <w:rPr>
                <w:sz w:val="24"/>
                <w:szCs w:val="24"/>
              </w:rPr>
              <w:t>VARCHAR2(1)</w:t>
            </w:r>
          </w:p>
        </w:tc>
        <w:tc>
          <w:tcPr>
            <w:tcW w:w="746" w:type="dxa"/>
          </w:tcPr>
          <w:p w14:paraId="66D79890" w14:textId="77777777" w:rsidR="00384885" w:rsidRDefault="00384885" w:rsidP="00061A67">
            <w:pPr>
              <w:rPr>
                <w:sz w:val="24"/>
                <w:szCs w:val="24"/>
              </w:rPr>
            </w:pPr>
            <w:r>
              <w:rPr>
                <w:rFonts w:hint="eastAsia"/>
                <w:sz w:val="24"/>
                <w:szCs w:val="24"/>
              </w:rPr>
              <w:t>是</w:t>
            </w:r>
          </w:p>
        </w:tc>
        <w:tc>
          <w:tcPr>
            <w:tcW w:w="1756" w:type="dxa"/>
          </w:tcPr>
          <w:p w14:paraId="7804B476" w14:textId="77777777" w:rsidR="00384885" w:rsidRPr="00F939B9" w:rsidRDefault="00384885" w:rsidP="00061A67">
            <w:pPr>
              <w:rPr>
                <w:sz w:val="24"/>
                <w:szCs w:val="24"/>
              </w:rPr>
            </w:pPr>
            <w:r w:rsidRPr="007900D0">
              <w:rPr>
                <w:rFonts w:hint="eastAsia"/>
                <w:sz w:val="24"/>
                <w:szCs w:val="24"/>
              </w:rPr>
              <w:t>D-大户,S-散户</w:t>
            </w:r>
          </w:p>
        </w:tc>
      </w:tr>
      <w:tr w:rsidR="001F6E7B" w14:paraId="5C672D1B" w14:textId="77777777" w:rsidTr="00061A67">
        <w:tc>
          <w:tcPr>
            <w:tcW w:w="2241" w:type="dxa"/>
          </w:tcPr>
          <w:p w14:paraId="00C7CDB1" w14:textId="77777777" w:rsidR="00384885" w:rsidRPr="00C24FE3" w:rsidRDefault="00384885" w:rsidP="00061A67">
            <w:pPr>
              <w:rPr>
                <w:sz w:val="24"/>
                <w:szCs w:val="24"/>
              </w:rPr>
            </w:pPr>
            <w:r w:rsidRPr="004B759E">
              <w:rPr>
                <w:sz w:val="24"/>
                <w:szCs w:val="24"/>
              </w:rPr>
              <w:t>fProvinceCode</w:t>
            </w:r>
          </w:p>
        </w:tc>
        <w:tc>
          <w:tcPr>
            <w:tcW w:w="1646" w:type="dxa"/>
            <w:gridSpan w:val="2"/>
          </w:tcPr>
          <w:p w14:paraId="0C2AA8F7" w14:textId="77777777" w:rsidR="00384885" w:rsidRPr="00473AFB" w:rsidRDefault="00384885" w:rsidP="00061A67">
            <w:pPr>
              <w:rPr>
                <w:sz w:val="24"/>
                <w:szCs w:val="24"/>
              </w:rPr>
            </w:pPr>
            <w:r w:rsidRPr="00C40CB2">
              <w:rPr>
                <w:rFonts w:hint="eastAsia"/>
                <w:sz w:val="24"/>
                <w:szCs w:val="24"/>
              </w:rPr>
              <w:t>清单所在省级区域代码（按照国土二调区域划分标准）</w:t>
            </w:r>
          </w:p>
        </w:tc>
        <w:tc>
          <w:tcPr>
            <w:tcW w:w="1907" w:type="dxa"/>
          </w:tcPr>
          <w:p w14:paraId="5BA0BEE8" w14:textId="77777777" w:rsidR="00384885" w:rsidRPr="00FD2E9C" w:rsidRDefault="00384885" w:rsidP="00061A67">
            <w:pPr>
              <w:rPr>
                <w:sz w:val="24"/>
                <w:szCs w:val="24"/>
              </w:rPr>
            </w:pPr>
            <w:r w:rsidRPr="000F1858">
              <w:rPr>
                <w:sz w:val="24"/>
                <w:szCs w:val="24"/>
              </w:rPr>
              <w:t>VARCHAR2(12)</w:t>
            </w:r>
          </w:p>
        </w:tc>
        <w:tc>
          <w:tcPr>
            <w:tcW w:w="746" w:type="dxa"/>
          </w:tcPr>
          <w:p w14:paraId="40C8B1F2" w14:textId="77777777" w:rsidR="00384885" w:rsidRDefault="00384885" w:rsidP="00061A67">
            <w:pPr>
              <w:rPr>
                <w:sz w:val="24"/>
                <w:szCs w:val="24"/>
              </w:rPr>
            </w:pPr>
            <w:r>
              <w:rPr>
                <w:rFonts w:hint="eastAsia"/>
                <w:sz w:val="24"/>
                <w:szCs w:val="24"/>
              </w:rPr>
              <w:t>是</w:t>
            </w:r>
          </w:p>
        </w:tc>
        <w:tc>
          <w:tcPr>
            <w:tcW w:w="1756" w:type="dxa"/>
          </w:tcPr>
          <w:p w14:paraId="6E5F6308" w14:textId="77777777" w:rsidR="00384885" w:rsidRPr="007900D0" w:rsidRDefault="00384885" w:rsidP="00061A67">
            <w:pPr>
              <w:rPr>
                <w:sz w:val="24"/>
                <w:szCs w:val="24"/>
              </w:rPr>
            </w:pPr>
          </w:p>
        </w:tc>
      </w:tr>
      <w:tr w:rsidR="001F6E7B" w14:paraId="3EE5CE78" w14:textId="77777777" w:rsidTr="00061A67">
        <w:tc>
          <w:tcPr>
            <w:tcW w:w="2241" w:type="dxa"/>
          </w:tcPr>
          <w:p w14:paraId="7D3A40BE" w14:textId="77777777" w:rsidR="001F6E7B" w:rsidRPr="00C24FE3" w:rsidRDefault="001F6E7B" w:rsidP="00061A67">
            <w:pPr>
              <w:rPr>
                <w:sz w:val="24"/>
                <w:szCs w:val="24"/>
              </w:rPr>
            </w:pPr>
            <w:r w:rsidRPr="004B759E">
              <w:rPr>
                <w:sz w:val="24"/>
                <w:szCs w:val="24"/>
              </w:rPr>
              <w:t>fProvinc</w:t>
            </w:r>
            <w:r>
              <w:rPr>
                <w:sz w:val="24"/>
                <w:szCs w:val="24"/>
              </w:rPr>
              <w:t>eName</w:t>
            </w:r>
          </w:p>
        </w:tc>
        <w:tc>
          <w:tcPr>
            <w:tcW w:w="1646" w:type="dxa"/>
            <w:gridSpan w:val="2"/>
          </w:tcPr>
          <w:p w14:paraId="3ED2B45B" w14:textId="77777777" w:rsidR="001F6E7B" w:rsidRPr="00473AFB" w:rsidRDefault="001F6E7B" w:rsidP="00061A67">
            <w:pPr>
              <w:rPr>
                <w:sz w:val="24"/>
                <w:szCs w:val="24"/>
              </w:rPr>
            </w:pPr>
            <w:r w:rsidRPr="00C40CB2">
              <w:rPr>
                <w:rFonts w:hint="eastAsia"/>
                <w:sz w:val="24"/>
                <w:szCs w:val="24"/>
              </w:rPr>
              <w:t>清单所在省级区域</w:t>
            </w:r>
            <w:r>
              <w:rPr>
                <w:rFonts w:hint="eastAsia"/>
                <w:sz w:val="24"/>
                <w:szCs w:val="24"/>
              </w:rPr>
              <w:t>名称</w:t>
            </w:r>
            <w:r w:rsidRPr="00C40CB2">
              <w:rPr>
                <w:rFonts w:hint="eastAsia"/>
                <w:sz w:val="24"/>
                <w:szCs w:val="24"/>
              </w:rPr>
              <w:t>（按照国土二调区域划分标准）</w:t>
            </w:r>
          </w:p>
        </w:tc>
        <w:tc>
          <w:tcPr>
            <w:tcW w:w="1907" w:type="dxa"/>
          </w:tcPr>
          <w:p w14:paraId="345DE04D" w14:textId="77777777" w:rsidR="001F6E7B" w:rsidRPr="00FD2E9C" w:rsidRDefault="001F6E7B" w:rsidP="00061A67">
            <w:pPr>
              <w:rPr>
                <w:sz w:val="24"/>
                <w:szCs w:val="24"/>
              </w:rPr>
            </w:pPr>
            <w:r w:rsidRPr="000F1858">
              <w:rPr>
                <w:sz w:val="24"/>
                <w:szCs w:val="24"/>
              </w:rPr>
              <w:t>VARCHAR2(12)</w:t>
            </w:r>
          </w:p>
        </w:tc>
        <w:tc>
          <w:tcPr>
            <w:tcW w:w="746" w:type="dxa"/>
          </w:tcPr>
          <w:p w14:paraId="1072AA44" w14:textId="77777777" w:rsidR="001F6E7B" w:rsidRDefault="001F6E7B" w:rsidP="00061A67">
            <w:pPr>
              <w:rPr>
                <w:sz w:val="24"/>
                <w:szCs w:val="24"/>
              </w:rPr>
            </w:pPr>
            <w:r>
              <w:rPr>
                <w:rFonts w:hint="eastAsia"/>
                <w:sz w:val="24"/>
                <w:szCs w:val="24"/>
              </w:rPr>
              <w:t>是</w:t>
            </w:r>
          </w:p>
        </w:tc>
        <w:tc>
          <w:tcPr>
            <w:tcW w:w="1756" w:type="dxa"/>
          </w:tcPr>
          <w:p w14:paraId="19FAA056" w14:textId="77777777" w:rsidR="001F6E7B" w:rsidRPr="007900D0" w:rsidRDefault="001F6E7B" w:rsidP="00061A67">
            <w:pPr>
              <w:rPr>
                <w:sz w:val="24"/>
                <w:szCs w:val="24"/>
              </w:rPr>
            </w:pPr>
          </w:p>
        </w:tc>
      </w:tr>
      <w:tr w:rsidR="001F6E7B" w14:paraId="6B01512D" w14:textId="77777777" w:rsidTr="00061A67">
        <w:tc>
          <w:tcPr>
            <w:tcW w:w="2241" w:type="dxa"/>
          </w:tcPr>
          <w:p w14:paraId="112EB986" w14:textId="77777777" w:rsidR="001F6E7B" w:rsidRPr="004B759E" w:rsidRDefault="001F6E7B" w:rsidP="00061A67">
            <w:pPr>
              <w:rPr>
                <w:sz w:val="24"/>
                <w:szCs w:val="24"/>
              </w:rPr>
            </w:pPr>
            <w:r w:rsidRPr="008246B4">
              <w:rPr>
                <w:sz w:val="24"/>
                <w:szCs w:val="24"/>
              </w:rPr>
              <w:t>fCityCode</w:t>
            </w:r>
          </w:p>
        </w:tc>
        <w:tc>
          <w:tcPr>
            <w:tcW w:w="1646" w:type="dxa"/>
            <w:gridSpan w:val="2"/>
          </w:tcPr>
          <w:p w14:paraId="488FFAAF" w14:textId="77777777" w:rsidR="001F6E7B" w:rsidRPr="00C40CB2" w:rsidRDefault="001F6E7B" w:rsidP="00061A67">
            <w:pPr>
              <w:rPr>
                <w:sz w:val="24"/>
                <w:szCs w:val="24"/>
              </w:rPr>
            </w:pPr>
            <w:r w:rsidRPr="005C0415">
              <w:rPr>
                <w:rFonts w:hint="eastAsia"/>
                <w:sz w:val="24"/>
                <w:szCs w:val="24"/>
              </w:rPr>
              <w:t>清单所在市级区域代码</w:t>
            </w:r>
            <w:r w:rsidRPr="005C0415">
              <w:rPr>
                <w:rFonts w:hint="eastAsia"/>
                <w:sz w:val="24"/>
                <w:szCs w:val="24"/>
              </w:rPr>
              <w:lastRenderedPageBreak/>
              <w:t>（按照国土二调区域划分标准）</w:t>
            </w:r>
          </w:p>
        </w:tc>
        <w:tc>
          <w:tcPr>
            <w:tcW w:w="1907" w:type="dxa"/>
          </w:tcPr>
          <w:p w14:paraId="5690DD78"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0E8D32E4" w14:textId="77777777" w:rsidR="001F6E7B" w:rsidRDefault="001F6E7B" w:rsidP="00061A67">
            <w:pPr>
              <w:rPr>
                <w:sz w:val="24"/>
                <w:szCs w:val="24"/>
              </w:rPr>
            </w:pPr>
            <w:r>
              <w:rPr>
                <w:rFonts w:hint="eastAsia"/>
                <w:sz w:val="24"/>
                <w:szCs w:val="24"/>
              </w:rPr>
              <w:t>是</w:t>
            </w:r>
          </w:p>
        </w:tc>
        <w:tc>
          <w:tcPr>
            <w:tcW w:w="1756" w:type="dxa"/>
          </w:tcPr>
          <w:p w14:paraId="59E616B0" w14:textId="77777777" w:rsidR="001F6E7B" w:rsidRPr="007900D0" w:rsidRDefault="001F6E7B" w:rsidP="00061A67">
            <w:pPr>
              <w:rPr>
                <w:sz w:val="24"/>
                <w:szCs w:val="24"/>
              </w:rPr>
            </w:pPr>
          </w:p>
        </w:tc>
      </w:tr>
      <w:tr w:rsidR="001F6E7B" w14:paraId="2DC17669" w14:textId="77777777" w:rsidTr="00061A67">
        <w:tc>
          <w:tcPr>
            <w:tcW w:w="2241" w:type="dxa"/>
          </w:tcPr>
          <w:p w14:paraId="2C941320" w14:textId="77777777" w:rsidR="001F6E7B" w:rsidRPr="004B759E" w:rsidRDefault="001F6E7B" w:rsidP="00061A67">
            <w:pPr>
              <w:rPr>
                <w:sz w:val="24"/>
                <w:szCs w:val="24"/>
              </w:rPr>
            </w:pPr>
            <w:r w:rsidRPr="008246B4">
              <w:rPr>
                <w:sz w:val="24"/>
                <w:szCs w:val="24"/>
              </w:rPr>
              <w:t>fCity</w:t>
            </w:r>
            <w:r>
              <w:rPr>
                <w:sz w:val="24"/>
                <w:szCs w:val="24"/>
              </w:rPr>
              <w:t>Name</w:t>
            </w:r>
          </w:p>
        </w:tc>
        <w:tc>
          <w:tcPr>
            <w:tcW w:w="1646" w:type="dxa"/>
            <w:gridSpan w:val="2"/>
          </w:tcPr>
          <w:p w14:paraId="47AE7C21" w14:textId="77777777" w:rsidR="001F6E7B" w:rsidRPr="00C40CB2" w:rsidRDefault="001F6E7B" w:rsidP="00061A67">
            <w:pPr>
              <w:rPr>
                <w:sz w:val="24"/>
                <w:szCs w:val="24"/>
              </w:rPr>
            </w:pPr>
            <w:r w:rsidRPr="005C0415">
              <w:rPr>
                <w:rFonts w:hint="eastAsia"/>
                <w:sz w:val="24"/>
                <w:szCs w:val="24"/>
              </w:rPr>
              <w:t>清单所在市级区域</w:t>
            </w:r>
            <w:r>
              <w:rPr>
                <w:rFonts w:hint="eastAsia"/>
                <w:sz w:val="24"/>
                <w:szCs w:val="24"/>
              </w:rPr>
              <w:t>名称</w:t>
            </w:r>
            <w:r w:rsidRPr="005C0415">
              <w:rPr>
                <w:rFonts w:hint="eastAsia"/>
                <w:sz w:val="24"/>
                <w:szCs w:val="24"/>
              </w:rPr>
              <w:t>（按照国土二调区域划分标准）</w:t>
            </w:r>
          </w:p>
        </w:tc>
        <w:tc>
          <w:tcPr>
            <w:tcW w:w="1907" w:type="dxa"/>
          </w:tcPr>
          <w:p w14:paraId="0BDCDF19" w14:textId="77777777" w:rsidR="001F6E7B" w:rsidRPr="000F1858" w:rsidRDefault="001F6E7B" w:rsidP="00061A67">
            <w:pPr>
              <w:rPr>
                <w:sz w:val="24"/>
                <w:szCs w:val="24"/>
              </w:rPr>
            </w:pPr>
            <w:r w:rsidRPr="000F1858">
              <w:rPr>
                <w:sz w:val="24"/>
                <w:szCs w:val="24"/>
              </w:rPr>
              <w:t>VARCHAR2(12)</w:t>
            </w:r>
          </w:p>
        </w:tc>
        <w:tc>
          <w:tcPr>
            <w:tcW w:w="746" w:type="dxa"/>
          </w:tcPr>
          <w:p w14:paraId="33678525" w14:textId="77777777" w:rsidR="001F6E7B" w:rsidRDefault="001F6E7B" w:rsidP="00061A67">
            <w:pPr>
              <w:rPr>
                <w:sz w:val="24"/>
                <w:szCs w:val="24"/>
              </w:rPr>
            </w:pPr>
            <w:r>
              <w:rPr>
                <w:rFonts w:hint="eastAsia"/>
                <w:sz w:val="24"/>
                <w:szCs w:val="24"/>
              </w:rPr>
              <w:t>是</w:t>
            </w:r>
          </w:p>
        </w:tc>
        <w:tc>
          <w:tcPr>
            <w:tcW w:w="1756" w:type="dxa"/>
          </w:tcPr>
          <w:p w14:paraId="256BA5B9" w14:textId="77777777" w:rsidR="001F6E7B" w:rsidRPr="007900D0" w:rsidRDefault="001F6E7B" w:rsidP="00061A67">
            <w:pPr>
              <w:rPr>
                <w:sz w:val="24"/>
                <w:szCs w:val="24"/>
              </w:rPr>
            </w:pPr>
          </w:p>
        </w:tc>
      </w:tr>
      <w:tr w:rsidR="001F6E7B" w14:paraId="7A13AB44" w14:textId="77777777" w:rsidTr="00061A67">
        <w:tc>
          <w:tcPr>
            <w:tcW w:w="2241" w:type="dxa"/>
          </w:tcPr>
          <w:p w14:paraId="71E86991" w14:textId="77777777" w:rsidR="001F6E7B" w:rsidRPr="008246B4" w:rsidRDefault="001F6E7B" w:rsidP="00061A67">
            <w:pPr>
              <w:rPr>
                <w:sz w:val="24"/>
                <w:szCs w:val="24"/>
              </w:rPr>
            </w:pPr>
            <w:r w:rsidRPr="002E278F">
              <w:rPr>
                <w:sz w:val="24"/>
                <w:szCs w:val="24"/>
              </w:rPr>
              <w:t>fCountyCode</w:t>
            </w:r>
          </w:p>
        </w:tc>
        <w:tc>
          <w:tcPr>
            <w:tcW w:w="1646" w:type="dxa"/>
            <w:gridSpan w:val="2"/>
          </w:tcPr>
          <w:p w14:paraId="7C26CE31" w14:textId="77777777" w:rsidR="001F6E7B" w:rsidRPr="005C0415" w:rsidRDefault="001F6E7B" w:rsidP="00061A67">
            <w:pPr>
              <w:rPr>
                <w:sz w:val="24"/>
                <w:szCs w:val="24"/>
              </w:rPr>
            </w:pPr>
            <w:r w:rsidRPr="0095311D">
              <w:rPr>
                <w:rFonts w:hint="eastAsia"/>
                <w:sz w:val="24"/>
                <w:szCs w:val="24"/>
              </w:rPr>
              <w:t>清单所在县/区级区域代码（按照国土二调区域划分标准）</w:t>
            </w:r>
          </w:p>
        </w:tc>
        <w:tc>
          <w:tcPr>
            <w:tcW w:w="1907" w:type="dxa"/>
          </w:tcPr>
          <w:p w14:paraId="77C12B01" w14:textId="77777777" w:rsidR="001F6E7B" w:rsidRPr="000F1858" w:rsidRDefault="001F6E7B" w:rsidP="00061A67">
            <w:pPr>
              <w:rPr>
                <w:sz w:val="24"/>
                <w:szCs w:val="24"/>
              </w:rPr>
            </w:pPr>
            <w:r w:rsidRPr="000F1858">
              <w:rPr>
                <w:sz w:val="24"/>
                <w:szCs w:val="24"/>
              </w:rPr>
              <w:t>VARCHAR2(12)</w:t>
            </w:r>
          </w:p>
        </w:tc>
        <w:tc>
          <w:tcPr>
            <w:tcW w:w="746" w:type="dxa"/>
          </w:tcPr>
          <w:p w14:paraId="489BB348" w14:textId="77777777" w:rsidR="001F6E7B" w:rsidRDefault="001F6E7B" w:rsidP="00061A67">
            <w:pPr>
              <w:rPr>
                <w:sz w:val="24"/>
                <w:szCs w:val="24"/>
              </w:rPr>
            </w:pPr>
            <w:r>
              <w:rPr>
                <w:rFonts w:hint="eastAsia"/>
                <w:sz w:val="24"/>
                <w:szCs w:val="24"/>
              </w:rPr>
              <w:t>是</w:t>
            </w:r>
          </w:p>
        </w:tc>
        <w:tc>
          <w:tcPr>
            <w:tcW w:w="1756" w:type="dxa"/>
          </w:tcPr>
          <w:p w14:paraId="1839BCFB" w14:textId="77777777" w:rsidR="001F6E7B" w:rsidRPr="007900D0" w:rsidRDefault="001F6E7B" w:rsidP="00061A67">
            <w:pPr>
              <w:rPr>
                <w:sz w:val="24"/>
                <w:szCs w:val="24"/>
              </w:rPr>
            </w:pPr>
          </w:p>
        </w:tc>
      </w:tr>
      <w:tr w:rsidR="001F6E7B" w14:paraId="5E42DA63" w14:textId="77777777" w:rsidTr="00061A67">
        <w:tc>
          <w:tcPr>
            <w:tcW w:w="2241" w:type="dxa"/>
          </w:tcPr>
          <w:p w14:paraId="5F9E57D9" w14:textId="77777777" w:rsidR="001F6E7B" w:rsidRPr="008246B4" w:rsidRDefault="001F6E7B" w:rsidP="00061A67">
            <w:pPr>
              <w:rPr>
                <w:sz w:val="24"/>
                <w:szCs w:val="24"/>
              </w:rPr>
            </w:pPr>
            <w:r w:rsidRPr="002E278F">
              <w:rPr>
                <w:sz w:val="24"/>
                <w:szCs w:val="24"/>
              </w:rPr>
              <w:t>FCounty</w:t>
            </w:r>
            <w:r>
              <w:rPr>
                <w:sz w:val="24"/>
                <w:szCs w:val="24"/>
              </w:rPr>
              <w:t>N</w:t>
            </w:r>
            <w:r>
              <w:rPr>
                <w:rFonts w:hint="eastAsia"/>
                <w:sz w:val="24"/>
                <w:szCs w:val="24"/>
              </w:rPr>
              <w:t>ame</w:t>
            </w:r>
          </w:p>
        </w:tc>
        <w:tc>
          <w:tcPr>
            <w:tcW w:w="1646" w:type="dxa"/>
            <w:gridSpan w:val="2"/>
          </w:tcPr>
          <w:p w14:paraId="589CFB51" w14:textId="77777777" w:rsidR="001F6E7B" w:rsidRPr="005C0415" w:rsidRDefault="001F6E7B" w:rsidP="00061A67">
            <w:pPr>
              <w:rPr>
                <w:sz w:val="24"/>
                <w:szCs w:val="24"/>
              </w:rPr>
            </w:pPr>
            <w:r w:rsidRPr="0095311D">
              <w:rPr>
                <w:rFonts w:hint="eastAsia"/>
                <w:sz w:val="24"/>
                <w:szCs w:val="24"/>
              </w:rPr>
              <w:t>清单所在县/区级区域</w:t>
            </w:r>
            <w:r>
              <w:rPr>
                <w:rFonts w:hint="eastAsia"/>
                <w:sz w:val="24"/>
                <w:szCs w:val="24"/>
              </w:rPr>
              <w:t>名称</w:t>
            </w:r>
            <w:r w:rsidRPr="0095311D">
              <w:rPr>
                <w:rFonts w:hint="eastAsia"/>
                <w:sz w:val="24"/>
                <w:szCs w:val="24"/>
              </w:rPr>
              <w:t>（按照国土二调区域划分标准）</w:t>
            </w:r>
          </w:p>
        </w:tc>
        <w:tc>
          <w:tcPr>
            <w:tcW w:w="1907" w:type="dxa"/>
          </w:tcPr>
          <w:p w14:paraId="19624A50" w14:textId="77777777" w:rsidR="001F6E7B" w:rsidRPr="000F1858" w:rsidRDefault="001F6E7B" w:rsidP="00061A67">
            <w:pPr>
              <w:rPr>
                <w:sz w:val="24"/>
                <w:szCs w:val="24"/>
              </w:rPr>
            </w:pPr>
            <w:r w:rsidRPr="000F1858">
              <w:rPr>
                <w:sz w:val="24"/>
                <w:szCs w:val="24"/>
              </w:rPr>
              <w:t>VARCHAR2(12)</w:t>
            </w:r>
          </w:p>
        </w:tc>
        <w:tc>
          <w:tcPr>
            <w:tcW w:w="746" w:type="dxa"/>
          </w:tcPr>
          <w:p w14:paraId="6AC9AA83" w14:textId="77777777" w:rsidR="001F6E7B" w:rsidRDefault="001F6E7B" w:rsidP="00061A67">
            <w:pPr>
              <w:rPr>
                <w:sz w:val="24"/>
                <w:szCs w:val="24"/>
              </w:rPr>
            </w:pPr>
            <w:r>
              <w:rPr>
                <w:rFonts w:hint="eastAsia"/>
                <w:sz w:val="24"/>
                <w:szCs w:val="24"/>
              </w:rPr>
              <w:t>是</w:t>
            </w:r>
          </w:p>
        </w:tc>
        <w:tc>
          <w:tcPr>
            <w:tcW w:w="1756" w:type="dxa"/>
          </w:tcPr>
          <w:p w14:paraId="559F606B" w14:textId="77777777" w:rsidR="001F6E7B" w:rsidRPr="007900D0" w:rsidRDefault="001F6E7B" w:rsidP="00061A67">
            <w:pPr>
              <w:rPr>
                <w:sz w:val="24"/>
                <w:szCs w:val="24"/>
              </w:rPr>
            </w:pPr>
          </w:p>
        </w:tc>
      </w:tr>
      <w:tr w:rsidR="001F6E7B" w14:paraId="3CB9FCB3" w14:textId="77777777" w:rsidTr="00061A67">
        <w:tc>
          <w:tcPr>
            <w:tcW w:w="2241" w:type="dxa"/>
          </w:tcPr>
          <w:p w14:paraId="45C0E8EC" w14:textId="77777777" w:rsidR="001F6E7B" w:rsidRPr="002E278F" w:rsidRDefault="001F6E7B" w:rsidP="00061A67">
            <w:pPr>
              <w:rPr>
                <w:sz w:val="24"/>
                <w:szCs w:val="24"/>
              </w:rPr>
            </w:pPr>
            <w:r w:rsidRPr="009C0AC4">
              <w:rPr>
                <w:sz w:val="24"/>
                <w:szCs w:val="24"/>
              </w:rPr>
              <w:t>fTownCode</w:t>
            </w:r>
          </w:p>
        </w:tc>
        <w:tc>
          <w:tcPr>
            <w:tcW w:w="1646" w:type="dxa"/>
            <w:gridSpan w:val="2"/>
          </w:tcPr>
          <w:p w14:paraId="14B4813A" w14:textId="77777777" w:rsidR="001F6E7B" w:rsidRPr="0095311D" w:rsidRDefault="001F6E7B" w:rsidP="00061A67">
            <w:pPr>
              <w:rPr>
                <w:sz w:val="24"/>
                <w:szCs w:val="24"/>
              </w:rPr>
            </w:pPr>
            <w:r w:rsidRPr="003837F8">
              <w:rPr>
                <w:rFonts w:hint="eastAsia"/>
                <w:sz w:val="24"/>
                <w:szCs w:val="24"/>
              </w:rPr>
              <w:t>清单所在镇级区域代码（按照国土二调区域划</w:t>
            </w:r>
            <w:r w:rsidRPr="003837F8">
              <w:rPr>
                <w:rFonts w:hint="eastAsia"/>
                <w:sz w:val="24"/>
                <w:szCs w:val="24"/>
              </w:rPr>
              <w:lastRenderedPageBreak/>
              <w:t>分标准）</w:t>
            </w:r>
          </w:p>
        </w:tc>
        <w:tc>
          <w:tcPr>
            <w:tcW w:w="1907" w:type="dxa"/>
          </w:tcPr>
          <w:p w14:paraId="6BCE393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17657E2" w14:textId="77777777" w:rsidR="001F6E7B" w:rsidRDefault="001F6E7B" w:rsidP="00061A67">
            <w:pPr>
              <w:rPr>
                <w:sz w:val="24"/>
                <w:szCs w:val="24"/>
              </w:rPr>
            </w:pPr>
            <w:r>
              <w:rPr>
                <w:rFonts w:hint="eastAsia"/>
                <w:sz w:val="24"/>
                <w:szCs w:val="24"/>
              </w:rPr>
              <w:t>否</w:t>
            </w:r>
          </w:p>
        </w:tc>
        <w:tc>
          <w:tcPr>
            <w:tcW w:w="1756" w:type="dxa"/>
          </w:tcPr>
          <w:p w14:paraId="14167603" w14:textId="77777777" w:rsidR="001F6E7B" w:rsidRPr="007900D0" w:rsidRDefault="001F6E7B" w:rsidP="00061A67">
            <w:pPr>
              <w:rPr>
                <w:sz w:val="24"/>
                <w:szCs w:val="24"/>
              </w:rPr>
            </w:pPr>
          </w:p>
        </w:tc>
      </w:tr>
      <w:tr w:rsidR="001F6E7B" w14:paraId="2D857A30" w14:textId="77777777" w:rsidTr="00061A67">
        <w:tc>
          <w:tcPr>
            <w:tcW w:w="2241" w:type="dxa"/>
          </w:tcPr>
          <w:p w14:paraId="46202DED" w14:textId="77777777" w:rsidR="001F6E7B" w:rsidRPr="002E278F" w:rsidRDefault="001F6E7B" w:rsidP="00061A67">
            <w:pPr>
              <w:rPr>
                <w:sz w:val="24"/>
                <w:szCs w:val="24"/>
              </w:rPr>
            </w:pPr>
            <w:r w:rsidRPr="009C0AC4">
              <w:rPr>
                <w:sz w:val="24"/>
                <w:szCs w:val="24"/>
              </w:rPr>
              <w:t>fTown</w:t>
            </w:r>
            <w:r>
              <w:rPr>
                <w:rFonts w:hint="eastAsia"/>
                <w:sz w:val="24"/>
                <w:szCs w:val="24"/>
              </w:rPr>
              <w:t>Name</w:t>
            </w:r>
          </w:p>
        </w:tc>
        <w:tc>
          <w:tcPr>
            <w:tcW w:w="1646" w:type="dxa"/>
            <w:gridSpan w:val="2"/>
          </w:tcPr>
          <w:p w14:paraId="5B8EC133" w14:textId="77777777" w:rsidR="001F6E7B" w:rsidRPr="0095311D" w:rsidRDefault="001F6E7B" w:rsidP="00061A67">
            <w:pPr>
              <w:rPr>
                <w:sz w:val="24"/>
                <w:szCs w:val="24"/>
              </w:rPr>
            </w:pPr>
            <w:r w:rsidRPr="003837F8">
              <w:rPr>
                <w:rFonts w:hint="eastAsia"/>
                <w:sz w:val="24"/>
                <w:szCs w:val="24"/>
              </w:rPr>
              <w:t>清单所在镇级区域</w:t>
            </w:r>
            <w:r>
              <w:rPr>
                <w:rFonts w:hint="eastAsia"/>
                <w:sz w:val="24"/>
                <w:szCs w:val="24"/>
              </w:rPr>
              <w:t>名称</w:t>
            </w:r>
            <w:r w:rsidRPr="003837F8">
              <w:rPr>
                <w:rFonts w:hint="eastAsia"/>
                <w:sz w:val="24"/>
                <w:szCs w:val="24"/>
              </w:rPr>
              <w:t>（按照国土二调区域划分标准）</w:t>
            </w:r>
          </w:p>
        </w:tc>
        <w:tc>
          <w:tcPr>
            <w:tcW w:w="1907" w:type="dxa"/>
          </w:tcPr>
          <w:p w14:paraId="0E96B525" w14:textId="77777777" w:rsidR="001F6E7B" w:rsidRPr="000F1858" w:rsidRDefault="001F6E7B" w:rsidP="00061A67">
            <w:pPr>
              <w:rPr>
                <w:sz w:val="24"/>
                <w:szCs w:val="24"/>
              </w:rPr>
            </w:pPr>
            <w:r w:rsidRPr="000F1858">
              <w:rPr>
                <w:sz w:val="24"/>
                <w:szCs w:val="24"/>
              </w:rPr>
              <w:t>VARCHAR2(12)</w:t>
            </w:r>
          </w:p>
        </w:tc>
        <w:tc>
          <w:tcPr>
            <w:tcW w:w="746" w:type="dxa"/>
          </w:tcPr>
          <w:p w14:paraId="46B00A55" w14:textId="77777777" w:rsidR="001F6E7B" w:rsidRDefault="001F6E7B" w:rsidP="00061A67">
            <w:pPr>
              <w:rPr>
                <w:sz w:val="24"/>
                <w:szCs w:val="24"/>
              </w:rPr>
            </w:pPr>
            <w:r>
              <w:rPr>
                <w:rFonts w:hint="eastAsia"/>
                <w:sz w:val="24"/>
                <w:szCs w:val="24"/>
              </w:rPr>
              <w:t>否</w:t>
            </w:r>
          </w:p>
        </w:tc>
        <w:tc>
          <w:tcPr>
            <w:tcW w:w="1756" w:type="dxa"/>
          </w:tcPr>
          <w:p w14:paraId="6A893A10" w14:textId="77777777" w:rsidR="001F6E7B" w:rsidRPr="007900D0" w:rsidRDefault="001F6E7B" w:rsidP="00061A67">
            <w:pPr>
              <w:rPr>
                <w:sz w:val="24"/>
                <w:szCs w:val="24"/>
              </w:rPr>
            </w:pPr>
          </w:p>
        </w:tc>
      </w:tr>
      <w:tr w:rsidR="001F6E7B" w14:paraId="116B2544" w14:textId="77777777" w:rsidTr="00061A67">
        <w:tc>
          <w:tcPr>
            <w:tcW w:w="2241" w:type="dxa"/>
          </w:tcPr>
          <w:p w14:paraId="74AD5F5F" w14:textId="77777777" w:rsidR="001F6E7B" w:rsidRPr="009C0AC4" w:rsidRDefault="001F6E7B" w:rsidP="00061A67">
            <w:pPr>
              <w:rPr>
                <w:sz w:val="24"/>
                <w:szCs w:val="24"/>
              </w:rPr>
            </w:pPr>
            <w:r w:rsidRPr="005D4FCA">
              <w:rPr>
                <w:sz w:val="24"/>
                <w:szCs w:val="24"/>
              </w:rPr>
              <w:t>fVillageCode</w:t>
            </w:r>
          </w:p>
        </w:tc>
        <w:tc>
          <w:tcPr>
            <w:tcW w:w="1646" w:type="dxa"/>
            <w:gridSpan w:val="2"/>
          </w:tcPr>
          <w:p w14:paraId="3A30BAD8" w14:textId="77777777" w:rsidR="001F6E7B" w:rsidRPr="003837F8" w:rsidRDefault="001F6E7B" w:rsidP="00061A67">
            <w:pPr>
              <w:rPr>
                <w:sz w:val="24"/>
                <w:szCs w:val="24"/>
              </w:rPr>
            </w:pPr>
            <w:r w:rsidRPr="009F1426">
              <w:rPr>
                <w:rFonts w:hint="eastAsia"/>
                <w:sz w:val="24"/>
                <w:szCs w:val="24"/>
              </w:rPr>
              <w:t>清单所在村级区域代码（按照国土二调区域划分标准）</w:t>
            </w:r>
          </w:p>
        </w:tc>
        <w:tc>
          <w:tcPr>
            <w:tcW w:w="1907" w:type="dxa"/>
          </w:tcPr>
          <w:p w14:paraId="7A7CC9B5" w14:textId="77777777" w:rsidR="001F6E7B" w:rsidRPr="000F1858" w:rsidRDefault="001F6E7B" w:rsidP="00061A67">
            <w:pPr>
              <w:rPr>
                <w:sz w:val="24"/>
                <w:szCs w:val="24"/>
              </w:rPr>
            </w:pPr>
            <w:r w:rsidRPr="000F1858">
              <w:rPr>
                <w:sz w:val="24"/>
                <w:szCs w:val="24"/>
              </w:rPr>
              <w:t>VARCHAR2(12)</w:t>
            </w:r>
          </w:p>
        </w:tc>
        <w:tc>
          <w:tcPr>
            <w:tcW w:w="746" w:type="dxa"/>
          </w:tcPr>
          <w:p w14:paraId="20530B68" w14:textId="77777777" w:rsidR="001F6E7B" w:rsidRDefault="001F6E7B" w:rsidP="00061A67">
            <w:pPr>
              <w:rPr>
                <w:sz w:val="24"/>
                <w:szCs w:val="24"/>
              </w:rPr>
            </w:pPr>
            <w:r>
              <w:rPr>
                <w:rFonts w:hint="eastAsia"/>
                <w:sz w:val="24"/>
                <w:szCs w:val="24"/>
              </w:rPr>
              <w:t>否</w:t>
            </w:r>
          </w:p>
        </w:tc>
        <w:tc>
          <w:tcPr>
            <w:tcW w:w="1756" w:type="dxa"/>
          </w:tcPr>
          <w:p w14:paraId="2CE968ED" w14:textId="77777777" w:rsidR="001F6E7B" w:rsidRPr="007900D0" w:rsidRDefault="001F6E7B" w:rsidP="00061A67">
            <w:pPr>
              <w:rPr>
                <w:sz w:val="24"/>
                <w:szCs w:val="24"/>
              </w:rPr>
            </w:pPr>
          </w:p>
        </w:tc>
      </w:tr>
      <w:tr w:rsidR="001F6E7B" w14:paraId="1011FB5F" w14:textId="77777777" w:rsidTr="00061A67">
        <w:tc>
          <w:tcPr>
            <w:tcW w:w="2241" w:type="dxa"/>
          </w:tcPr>
          <w:p w14:paraId="56815B06" w14:textId="77777777" w:rsidR="001F6E7B" w:rsidRPr="009C0AC4" w:rsidRDefault="001F6E7B" w:rsidP="00061A67">
            <w:pPr>
              <w:rPr>
                <w:sz w:val="24"/>
                <w:szCs w:val="24"/>
              </w:rPr>
            </w:pPr>
            <w:r w:rsidRPr="005D4FCA">
              <w:rPr>
                <w:sz w:val="24"/>
                <w:szCs w:val="24"/>
              </w:rPr>
              <w:t>fVillage</w:t>
            </w:r>
            <w:r>
              <w:rPr>
                <w:rFonts w:hint="eastAsia"/>
                <w:sz w:val="24"/>
                <w:szCs w:val="24"/>
              </w:rPr>
              <w:t>Name</w:t>
            </w:r>
          </w:p>
        </w:tc>
        <w:tc>
          <w:tcPr>
            <w:tcW w:w="1646" w:type="dxa"/>
            <w:gridSpan w:val="2"/>
          </w:tcPr>
          <w:p w14:paraId="3B8DCD4C" w14:textId="77777777" w:rsidR="001F6E7B" w:rsidRPr="003837F8" w:rsidRDefault="001F6E7B" w:rsidP="00061A67">
            <w:pPr>
              <w:rPr>
                <w:sz w:val="24"/>
                <w:szCs w:val="24"/>
              </w:rPr>
            </w:pPr>
            <w:r w:rsidRPr="009F1426">
              <w:rPr>
                <w:rFonts w:hint="eastAsia"/>
                <w:sz w:val="24"/>
                <w:szCs w:val="24"/>
              </w:rPr>
              <w:t>清单所在村级区域</w:t>
            </w:r>
            <w:r>
              <w:rPr>
                <w:rFonts w:hint="eastAsia"/>
                <w:sz w:val="24"/>
                <w:szCs w:val="24"/>
              </w:rPr>
              <w:t>名称</w:t>
            </w:r>
            <w:r w:rsidRPr="009F1426">
              <w:rPr>
                <w:rFonts w:hint="eastAsia"/>
                <w:sz w:val="24"/>
                <w:szCs w:val="24"/>
              </w:rPr>
              <w:t>（按照国土二调区域划分标准）</w:t>
            </w:r>
          </w:p>
        </w:tc>
        <w:tc>
          <w:tcPr>
            <w:tcW w:w="1907" w:type="dxa"/>
          </w:tcPr>
          <w:p w14:paraId="4A09A776" w14:textId="77777777" w:rsidR="001F6E7B" w:rsidRPr="000F1858" w:rsidRDefault="001F6E7B" w:rsidP="00061A67">
            <w:pPr>
              <w:rPr>
                <w:sz w:val="24"/>
                <w:szCs w:val="24"/>
              </w:rPr>
            </w:pPr>
            <w:r w:rsidRPr="000F1858">
              <w:rPr>
                <w:sz w:val="24"/>
                <w:szCs w:val="24"/>
              </w:rPr>
              <w:t>VARCHAR2(12)</w:t>
            </w:r>
          </w:p>
        </w:tc>
        <w:tc>
          <w:tcPr>
            <w:tcW w:w="746" w:type="dxa"/>
          </w:tcPr>
          <w:p w14:paraId="6F6A4550" w14:textId="77777777" w:rsidR="001F6E7B" w:rsidRDefault="001F6E7B" w:rsidP="00061A67">
            <w:pPr>
              <w:rPr>
                <w:sz w:val="24"/>
                <w:szCs w:val="24"/>
              </w:rPr>
            </w:pPr>
            <w:r>
              <w:rPr>
                <w:rFonts w:hint="eastAsia"/>
                <w:sz w:val="24"/>
                <w:szCs w:val="24"/>
              </w:rPr>
              <w:t>否</w:t>
            </w:r>
          </w:p>
        </w:tc>
        <w:tc>
          <w:tcPr>
            <w:tcW w:w="1756" w:type="dxa"/>
          </w:tcPr>
          <w:p w14:paraId="5AF1FA08" w14:textId="77777777" w:rsidR="001F6E7B" w:rsidRPr="007900D0" w:rsidRDefault="001F6E7B" w:rsidP="00061A67">
            <w:pPr>
              <w:rPr>
                <w:sz w:val="24"/>
                <w:szCs w:val="24"/>
              </w:rPr>
            </w:pPr>
          </w:p>
        </w:tc>
      </w:tr>
      <w:tr w:rsidR="001F6E7B" w14:paraId="58BEB3E6" w14:textId="77777777" w:rsidTr="00061A67">
        <w:tc>
          <w:tcPr>
            <w:tcW w:w="2241" w:type="dxa"/>
          </w:tcPr>
          <w:p w14:paraId="1CE525A9" w14:textId="77777777" w:rsidR="001F6E7B" w:rsidRPr="005D4FCA" w:rsidRDefault="001F6E7B" w:rsidP="00061A67">
            <w:pPr>
              <w:rPr>
                <w:sz w:val="24"/>
                <w:szCs w:val="24"/>
              </w:rPr>
            </w:pPr>
            <w:r w:rsidRPr="004221B7">
              <w:rPr>
                <w:sz w:val="24"/>
                <w:szCs w:val="24"/>
              </w:rPr>
              <w:t>pProvinceCode</w:t>
            </w:r>
          </w:p>
        </w:tc>
        <w:tc>
          <w:tcPr>
            <w:tcW w:w="1646" w:type="dxa"/>
            <w:gridSpan w:val="2"/>
          </w:tcPr>
          <w:p w14:paraId="1DE27613" w14:textId="77777777" w:rsidR="001F6E7B" w:rsidRPr="009F1426" w:rsidRDefault="001F6E7B" w:rsidP="00061A67">
            <w:pPr>
              <w:rPr>
                <w:sz w:val="24"/>
                <w:szCs w:val="24"/>
              </w:rPr>
            </w:pPr>
            <w:r w:rsidRPr="00C155A0">
              <w:rPr>
                <w:rFonts w:hint="eastAsia"/>
                <w:sz w:val="24"/>
                <w:szCs w:val="24"/>
              </w:rPr>
              <w:t>清单所在省级区域代码（按照农险平台区域划分标准）</w:t>
            </w:r>
          </w:p>
        </w:tc>
        <w:tc>
          <w:tcPr>
            <w:tcW w:w="1907" w:type="dxa"/>
          </w:tcPr>
          <w:p w14:paraId="13D87ACA" w14:textId="77777777" w:rsidR="001F6E7B" w:rsidRPr="000F1858" w:rsidRDefault="001F6E7B" w:rsidP="00061A67">
            <w:pPr>
              <w:rPr>
                <w:sz w:val="24"/>
                <w:szCs w:val="24"/>
              </w:rPr>
            </w:pPr>
            <w:r w:rsidRPr="000F1858">
              <w:rPr>
                <w:sz w:val="24"/>
                <w:szCs w:val="24"/>
              </w:rPr>
              <w:t>VARCHAR2(12)</w:t>
            </w:r>
          </w:p>
        </w:tc>
        <w:tc>
          <w:tcPr>
            <w:tcW w:w="746" w:type="dxa"/>
          </w:tcPr>
          <w:p w14:paraId="72EB6096" w14:textId="77777777" w:rsidR="001F6E7B" w:rsidRDefault="001F6E7B" w:rsidP="00061A67">
            <w:pPr>
              <w:rPr>
                <w:sz w:val="24"/>
                <w:szCs w:val="24"/>
              </w:rPr>
            </w:pPr>
            <w:r>
              <w:rPr>
                <w:rFonts w:hint="eastAsia"/>
                <w:sz w:val="24"/>
                <w:szCs w:val="24"/>
              </w:rPr>
              <w:t>是</w:t>
            </w:r>
          </w:p>
        </w:tc>
        <w:tc>
          <w:tcPr>
            <w:tcW w:w="1756" w:type="dxa"/>
          </w:tcPr>
          <w:p w14:paraId="4AE54617" w14:textId="77777777" w:rsidR="001F6E7B" w:rsidRPr="007900D0" w:rsidRDefault="001F6E7B" w:rsidP="00061A67">
            <w:pPr>
              <w:rPr>
                <w:sz w:val="24"/>
                <w:szCs w:val="24"/>
              </w:rPr>
            </w:pPr>
          </w:p>
        </w:tc>
      </w:tr>
      <w:tr w:rsidR="001F6E7B" w14:paraId="7EE6CA27" w14:textId="77777777" w:rsidTr="00061A67">
        <w:tc>
          <w:tcPr>
            <w:tcW w:w="2241" w:type="dxa"/>
          </w:tcPr>
          <w:p w14:paraId="27086CB3" w14:textId="77777777" w:rsidR="001F6E7B" w:rsidRPr="005D4FCA" w:rsidRDefault="001F6E7B" w:rsidP="00061A67">
            <w:pPr>
              <w:rPr>
                <w:sz w:val="24"/>
                <w:szCs w:val="24"/>
              </w:rPr>
            </w:pPr>
            <w:r w:rsidRPr="004221B7">
              <w:rPr>
                <w:sz w:val="24"/>
                <w:szCs w:val="24"/>
              </w:rPr>
              <w:t>pProvince</w:t>
            </w:r>
            <w:r>
              <w:rPr>
                <w:rFonts w:hint="eastAsia"/>
                <w:sz w:val="24"/>
                <w:szCs w:val="24"/>
              </w:rPr>
              <w:t>Name</w:t>
            </w:r>
          </w:p>
        </w:tc>
        <w:tc>
          <w:tcPr>
            <w:tcW w:w="1646" w:type="dxa"/>
            <w:gridSpan w:val="2"/>
          </w:tcPr>
          <w:p w14:paraId="093EE952" w14:textId="77777777" w:rsidR="001F6E7B" w:rsidRPr="009F1426" w:rsidRDefault="001F6E7B" w:rsidP="00061A67">
            <w:pPr>
              <w:rPr>
                <w:sz w:val="24"/>
                <w:szCs w:val="24"/>
              </w:rPr>
            </w:pPr>
            <w:r w:rsidRPr="00C155A0">
              <w:rPr>
                <w:rFonts w:hint="eastAsia"/>
                <w:sz w:val="24"/>
                <w:szCs w:val="24"/>
              </w:rPr>
              <w:t>清单所在省</w:t>
            </w:r>
            <w:r w:rsidRPr="00C155A0">
              <w:rPr>
                <w:rFonts w:hint="eastAsia"/>
                <w:sz w:val="24"/>
                <w:szCs w:val="24"/>
              </w:rPr>
              <w:lastRenderedPageBreak/>
              <w:t>级区域</w:t>
            </w:r>
            <w:r>
              <w:rPr>
                <w:rFonts w:hint="eastAsia"/>
                <w:sz w:val="24"/>
                <w:szCs w:val="24"/>
              </w:rPr>
              <w:t>名称</w:t>
            </w:r>
            <w:r w:rsidRPr="00C155A0">
              <w:rPr>
                <w:rFonts w:hint="eastAsia"/>
                <w:sz w:val="24"/>
                <w:szCs w:val="24"/>
              </w:rPr>
              <w:t>（按照农险平台区域划分标准）</w:t>
            </w:r>
          </w:p>
        </w:tc>
        <w:tc>
          <w:tcPr>
            <w:tcW w:w="1907" w:type="dxa"/>
          </w:tcPr>
          <w:p w14:paraId="4D899D8B"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336DC486" w14:textId="77777777" w:rsidR="001F6E7B" w:rsidRDefault="001F6E7B" w:rsidP="00061A67">
            <w:pPr>
              <w:rPr>
                <w:sz w:val="24"/>
                <w:szCs w:val="24"/>
              </w:rPr>
            </w:pPr>
            <w:r>
              <w:rPr>
                <w:rFonts w:hint="eastAsia"/>
                <w:sz w:val="24"/>
                <w:szCs w:val="24"/>
              </w:rPr>
              <w:t>是</w:t>
            </w:r>
          </w:p>
        </w:tc>
        <w:tc>
          <w:tcPr>
            <w:tcW w:w="1756" w:type="dxa"/>
          </w:tcPr>
          <w:p w14:paraId="15191928" w14:textId="77777777" w:rsidR="001F6E7B" w:rsidRPr="005D4FCA" w:rsidRDefault="001F6E7B" w:rsidP="00061A67">
            <w:pPr>
              <w:rPr>
                <w:sz w:val="24"/>
                <w:szCs w:val="24"/>
              </w:rPr>
            </w:pPr>
          </w:p>
        </w:tc>
      </w:tr>
      <w:tr w:rsidR="001F6E7B" w14:paraId="31125806" w14:textId="77777777" w:rsidTr="00061A67">
        <w:tc>
          <w:tcPr>
            <w:tcW w:w="2241" w:type="dxa"/>
          </w:tcPr>
          <w:p w14:paraId="76E623F7" w14:textId="77777777" w:rsidR="001F6E7B" w:rsidRPr="004221B7" w:rsidRDefault="001F6E7B" w:rsidP="00061A67">
            <w:pPr>
              <w:rPr>
                <w:sz w:val="24"/>
                <w:szCs w:val="24"/>
              </w:rPr>
            </w:pPr>
            <w:r w:rsidRPr="00C87E44">
              <w:rPr>
                <w:sz w:val="24"/>
                <w:szCs w:val="24"/>
              </w:rPr>
              <w:t>pCityCode</w:t>
            </w:r>
          </w:p>
        </w:tc>
        <w:tc>
          <w:tcPr>
            <w:tcW w:w="1646" w:type="dxa"/>
            <w:gridSpan w:val="2"/>
          </w:tcPr>
          <w:p w14:paraId="75FEA6D9" w14:textId="77777777" w:rsidR="001F6E7B" w:rsidRPr="00C155A0" w:rsidRDefault="001F6E7B" w:rsidP="00061A67">
            <w:pPr>
              <w:rPr>
                <w:sz w:val="24"/>
                <w:szCs w:val="24"/>
              </w:rPr>
            </w:pPr>
            <w:r w:rsidRPr="00B11925">
              <w:rPr>
                <w:rFonts w:hint="eastAsia"/>
                <w:sz w:val="24"/>
                <w:szCs w:val="24"/>
              </w:rPr>
              <w:t>清单所在市级区域代码（按照农险平台区域划分标准）</w:t>
            </w:r>
          </w:p>
        </w:tc>
        <w:tc>
          <w:tcPr>
            <w:tcW w:w="1907" w:type="dxa"/>
          </w:tcPr>
          <w:p w14:paraId="4553D73B" w14:textId="77777777" w:rsidR="001F6E7B" w:rsidRPr="000F1858" w:rsidRDefault="001F6E7B" w:rsidP="00061A67">
            <w:pPr>
              <w:rPr>
                <w:sz w:val="24"/>
                <w:szCs w:val="24"/>
              </w:rPr>
            </w:pPr>
            <w:r w:rsidRPr="000F1858">
              <w:rPr>
                <w:sz w:val="24"/>
                <w:szCs w:val="24"/>
              </w:rPr>
              <w:t>VARCHAR2(12)</w:t>
            </w:r>
          </w:p>
        </w:tc>
        <w:tc>
          <w:tcPr>
            <w:tcW w:w="746" w:type="dxa"/>
          </w:tcPr>
          <w:p w14:paraId="3C74CAC6" w14:textId="77777777" w:rsidR="001F6E7B" w:rsidRDefault="001F6E7B" w:rsidP="00061A67">
            <w:pPr>
              <w:rPr>
                <w:sz w:val="24"/>
                <w:szCs w:val="24"/>
              </w:rPr>
            </w:pPr>
            <w:r>
              <w:rPr>
                <w:rFonts w:hint="eastAsia"/>
                <w:sz w:val="24"/>
                <w:szCs w:val="24"/>
              </w:rPr>
              <w:t>是</w:t>
            </w:r>
          </w:p>
        </w:tc>
        <w:tc>
          <w:tcPr>
            <w:tcW w:w="1756" w:type="dxa"/>
          </w:tcPr>
          <w:p w14:paraId="6793EDB0" w14:textId="77777777" w:rsidR="001F6E7B" w:rsidRPr="007900D0" w:rsidRDefault="001F6E7B" w:rsidP="00061A67">
            <w:pPr>
              <w:rPr>
                <w:sz w:val="24"/>
                <w:szCs w:val="24"/>
              </w:rPr>
            </w:pPr>
          </w:p>
        </w:tc>
      </w:tr>
      <w:tr w:rsidR="001F6E7B" w14:paraId="16EE587E" w14:textId="77777777" w:rsidTr="00061A67">
        <w:tc>
          <w:tcPr>
            <w:tcW w:w="2241" w:type="dxa"/>
          </w:tcPr>
          <w:p w14:paraId="27C7A4EA" w14:textId="77777777" w:rsidR="001F6E7B" w:rsidRPr="004221B7" w:rsidRDefault="001F6E7B" w:rsidP="00061A67">
            <w:pPr>
              <w:rPr>
                <w:sz w:val="24"/>
                <w:szCs w:val="24"/>
              </w:rPr>
            </w:pPr>
            <w:r w:rsidRPr="00C87E44">
              <w:rPr>
                <w:sz w:val="24"/>
                <w:szCs w:val="24"/>
              </w:rPr>
              <w:t>pCity</w:t>
            </w:r>
            <w:r>
              <w:rPr>
                <w:rFonts w:hint="eastAsia"/>
                <w:sz w:val="24"/>
                <w:szCs w:val="24"/>
              </w:rPr>
              <w:t>Name</w:t>
            </w:r>
          </w:p>
        </w:tc>
        <w:tc>
          <w:tcPr>
            <w:tcW w:w="1646" w:type="dxa"/>
            <w:gridSpan w:val="2"/>
          </w:tcPr>
          <w:p w14:paraId="310E6A78" w14:textId="77777777" w:rsidR="001F6E7B" w:rsidRPr="00C155A0" w:rsidRDefault="001F6E7B" w:rsidP="00061A67">
            <w:pPr>
              <w:rPr>
                <w:sz w:val="24"/>
                <w:szCs w:val="24"/>
              </w:rPr>
            </w:pPr>
            <w:r w:rsidRPr="00B11925">
              <w:rPr>
                <w:rFonts w:hint="eastAsia"/>
                <w:sz w:val="24"/>
                <w:szCs w:val="24"/>
              </w:rPr>
              <w:t>清单所在市级区</w:t>
            </w:r>
            <w:r>
              <w:rPr>
                <w:rFonts w:hint="eastAsia"/>
                <w:sz w:val="24"/>
                <w:szCs w:val="24"/>
              </w:rPr>
              <w:t>名称</w:t>
            </w:r>
            <w:r w:rsidRPr="00B11925">
              <w:rPr>
                <w:rFonts w:hint="eastAsia"/>
                <w:sz w:val="24"/>
                <w:szCs w:val="24"/>
              </w:rPr>
              <w:t>（按照农险平台区域划分标准）</w:t>
            </w:r>
          </w:p>
        </w:tc>
        <w:tc>
          <w:tcPr>
            <w:tcW w:w="1907" w:type="dxa"/>
          </w:tcPr>
          <w:p w14:paraId="11173FAF" w14:textId="77777777" w:rsidR="001F6E7B" w:rsidRPr="000F1858" w:rsidRDefault="001F6E7B" w:rsidP="00061A67">
            <w:pPr>
              <w:rPr>
                <w:sz w:val="24"/>
                <w:szCs w:val="24"/>
              </w:rPr>
            </w:pPr>
            <w:r w:rsidRPr="000F1858">
              <w:rPr>
                <w:sz w:val="24"/>
                <w:szCs w:val="24"/>
              </w:rPr>
              <w:t>VARCHAR2(12)</w:t>
            </w:r>
          </w:p>
        </w:tc>
        <w:tc>
          <w:tcPr>
            <w:tcW w:w="746" w:type="dxa"/>
          </w:tcPr>
          <w:p w14:paraId="43F2D7FE" w14:textId="77777777" w:rsidR="001F6E7B" w:rsidRDefault="001F6E7B" w:rsidP="00061A67">
            <w:pPr>
              <w:rPr>
                <w:sz w:val="24"/>
                <w:szCs w:val="24"/>
              </w:rPr>
            </w:pPr>
            <w:r>
              <w:rPr>
                <w:rFonts w:hint="eastAsia"/>
                <w:sz w:val="24"/>
                <w:szCs w:val="24"/>
              </w:rPr>
              <w:t>是</w:t>
            </w:r>
          </w:p>
        </w:tc>
        <w:tc>
          <w:tcPr>
            <w:tcW w:w="1756" w:type="dxa"/>
          </w:tcPr>
          <w:p w14:paraId="565506AF" w14:textId="77777777" w:rsidR="001F6E7B" w:rsidRPr="007900D0" w:rsidRDefault="001F6E7B" w:rsidP="00061A67">
            <w:pPr>
              <w:rPr>
                <w:sz w:val="24"/>
                <w:szCs w:val="24"/>
              </w:rPr>
            </w:pPr>
          </w:p>
        </w:tc>
      </w:tr>
      <w:tr w:rsidR="001F6E7B" w14:paraId="0746BB2D" w14:textId="77777777" w:rsidTr="00061A67">
        <w:tc>
          <w:tcPr>
            <w:tcW w:w="2241" w:type="dxa"/>
          </w:tcPr>
          <w:p w14:paraId="50C5A959" w14:textId="77777777" w:rsidR="001F6E7B" w:rsidRPr="00C87E44" w:rsidRDefault="001F6E7B" w:rsidP="00061A67">
            <w:pPr>
              <w:rPr>
                <w:sz w:val="24"/>
                <w:szCs w:val="24"/>
              </w:rPr>
            </w:pPr>
            <w:r w:rsidRPr="00EE3085">
              <w:rPr>
                <w:sz w:val="24"/>
                <w:szCs w:val="24"/>
              </w:rPr>
              <w:t>pCountyCode</w:t>
            </w:r>
          </w:p>
        </w:tc>
        <w:tc>
          <w:tcPr>
            <w:tcW w:w="1646" w:type="dxa"/>
            <w:gridSpan w:val="2"/>
          </w:tcPr>
          <w:p w14:paraId="49FE916D" w14:textId="77777777" w:rsidR="001F6E7B" w:rsidRPr="00B11925" w:rsidRDefault="001F6E7B" w:rsidP="00061A67">
            <w:pPr>
              <w:rPr>
                <w:sz w:val="24"/>
                <w:szCs w:val="24"/>
              </w:rPr>
            </w:pPr>
            <w:r w:rsidRPr="002852A7">
              <w:rPr>
                <w:rFonts w:hint="eastAsia"/>
                <w:sz w:val="24"/>
                <w:szCs w:val="24"/>
              </w:rPr>
              <w:t>清单所在县/区级区域代码（按照农险平台区域划分标准）</w:t>
            </w:r>
          </w:p>
        </w:tc>
        <w:tc>
          <w:tcPr>
            <w:tcW w:w="1907" w:type="dxa"/>
          </w:tcPr>
          <w:p w14:paraId="461DD11F" w14:textId="77777777" w:rsidR="001F6E7B" w:rsidRPr="000F1858" w:rsidRDefault="001F6E7B" w:rsidP="00061A67">
            <w:pPr>
              <w:rPr>
                <w:sz w:val="24"/>
                <w:szCs w:val="24"/>
              </w:rPr>
            </w:pPr>
            <w:r w:rsidRPr="000F1858">
              <w:rPr>
                <w:sz w:val="24"/>
                <w:szCs w:val="24"/>
              </w:rPr>
              <w:t>VARCHAR2(12)</w:t>
            </w:r>
          </w:p>
        </w:tc>
        <w:tc>
          <w:tcPr>
            <w:tcW w:w="746" w:type="dxa"/>
          </w:tcPr>
          <w:p w14:paraId="00EC79E4" w14:textId="77777777" w:rsidR="001F6E7B" w:rsidRDefault="001F6E7B" w:rsidP="00061A67">
            <w:pPr>
              <w:rPr>
                <w:sz w:val="24"/>
                <w:szCs w:val="24"/>
              </w:rPr>
            </w:pPr>
            <w:r>
              <w:rPr>
                <w:rFonts w:hint="eastAsia"/>
                <w:sz w:val="24"/>
                <w:szCs w:val="24"/>
              </w:rPr>
              <w:t>是</w:t>
            </w:r>
          </w:p>
        </w:tc>
        <w:tc>
          <w:tcPr>
            <w:tcW w:w="1756" w:type="dxa"/>
          </w:tcPr>
          <w:p w14:paraId="0B0CDB53" w14:textId="77777777" w:rsidR="001F6E7B" w:rsidRPr="007900D0" w:rsidRDefault="001F6E7B" w:rsidP="00061A67">
            <w:pPr>
              <w:rPr>
                <w:sz w:val="24"/>
                <w:szCs w:val="24"/>
              </w:rPr>
            </w:pPr>
          </w:p>
        </w:tc>
      </w:tr>
      <w:tr w:rsidR="001F6E7B" w14:paraId="66B721F7" w14:textId="77777777" w:rsidTr="00061A67">
        <w:tc>
          <w:tcPr>
            <w:tcW w:w="2241" w:type="dxa"/>
          </w:tcPr>
          <w:p w14:paraId="3F8758EB" w14:textId="77777777" w:rsidR="001F6E7B" w:rsidRPr="00C87E44" w:rsidRDefault="001F6E7B" w:rsidP="00061A67">
            <w:pPr>
              <w:rPr>
                <w:sz w:val="24"/>
                <w:szCs w:val="24"/>
              </w:rPr>
            </w:pPr>
            <w:r w:rsidRPr="00EE3085">
              <w:rPr>
                <w:sz w:val="24"/>
                <w:szCs w:val="24"/>
              </w:rPr>
              <w:t>pCounty</w:t>
            </w:r>
            <w:r>
              <w:rPr>
                <w:rFonts w:hint="eastAsia"/>
                <w:sz w:val="24"/>
                <w:szCs w:val="24"/>
              </w:rPr>
              <w:t>Name</w:t>
            </w:r>
          </w:p>
        </w:tc>
        <w:tc>
          <w:tcPr>
            <w:tcW w:w="1646" w:type="dxa"/>
            <w:gridSpan w:val="2"/>
          </w:tcPr>
          <w:p w14:paraId="466B0DF8" w14:textId="77777777" w:rsidR="001F6E7B" w:rsidRPr="00B11925" w:rsidRDefault="001F6E7B" w:rsidP="00061A67">
            <w:pPr>
              <w:rPr>
                <w:sz w:val="24"/>
                <w:szCs w:val="24"/>
              </w:rPr>
            </w:pPr>
            <w:r w:rsidRPr="002852A7">
              <w:rPr>
                <w:rFonts w:hint="eastAsia"/>
                <w:sz w:val="24"/>
                <w:szCs w:val="24"/>
              </w:rPr>
              <w:t>清单所在县/区级区域</w:t>
            </w:r>
            <w:r>
              <w:rPr>
                <w:rFonts w:hint="eastAsia"/>
                <w:sz w:val="24"/>
                <w:szCs w:val="24"/>
              </w:rPr>
              <w:t>名称</w:t>
            </w:r>
            <w:r w:rsidRPr="002852A7">
              <w:rPr>
                <w:rFonts w:hint="eastAsia"/>
                <w:sz w:val="24"/>
                <w:szCs w:val="24"/>
              </w:rPr>
              <w:t>（按照农险</w:t>
            </w:r>
            <w:r w:rsidRPr="002852A7">
              <w:rPr>
                <w:rFonts w:hint="eastAsia"/>
                <w:sz w:val="24"/>
                <w:szCs w:val="24"/>
              </w:rPr>
              <w:lastRenderedPageBreak/>
              <w:t>平台区域划分标准）</w:t>
            </w:r>
          </w:p>
        </w:tc>
        <w:tc>
          <w:tcPr>
            <w:tcW w:w="1907" w:type="dxa"/>
          </w:tcPr>
          <w:p w14:paraId="1403B61E"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D6E5A43" w14:textId="77777777" w:rsidR="001F6E7B" w:rsidRDefault="001F6E7B" w:rsidP="00061A67">
            <w:pPr>
              <w:rPr>
                <w:sz w:val="24"/>
                <w:szCs w:val="24"/>
              </w:rPr>
            </w:pPr>
            <w:r>
              <w:rPr>
                <w:rFonts w:hint="eastAsia"/>
                <w:sz w:val="24"/>
                <w:szCs w:val="24"/>
              </w:rPr>
              <w:t>是</w:t>
            </w:r>
          </w:p>
        </w:tc>
        <w:tc>
          <w:tcPr>
            <w:tcW w:w="1756" w:type="dxa"/>
          </w:tcPr>
          <w:p w14:paraId="3D89B37A" w14:textId="77777777" w:rsidR="001F6E7B" w:rsidRPr="007900D0" w:rsidRDefault="001F6E7B" w:rsidP="00061A67">
            <w:pPr>
              <w:rPr>
                <w:sz w:val="24"/>
                <w:szCs w:val="24"/>
              </w:rPr>
            </w:pPr>
          </w:p>
        </w:tc>
      </w:tr>
      <w:tr w:rsidR="001F6E7B" w14:paraId="6BAC4E6B" w14:textId="77777777" w:rsidTr="00061A67">
        <w:tc>
          <w:tcPr>
            <w:tcW w:w="2241" w:type="dxa"/>
          </w:tcPr>
          <w:p w14:paraId="1A9EE7FC" w14:textId="77777777" w:rsidR="001F6E7B" w:rsidRPr="00EE3085" w:rsidRDefault="001F6E7B" w:rsidP="00061A67">
            <w:pPr>
              <w:rPr>
                <w:sz w:val="24"/>
                <w:szCs w:val="24"/>
              </w:rPr>
            </w:pPr>
            <w:r w:rsidRPr="002F7CE0">
              <w:rPr>
                <w:sz w:val="24"/>
                <w:szCs w:val="24"/>
              </w:rPr>
              <w:t>pTownCode</w:t>
            </w:r>
          </w:p>
        </w:tc>
        <w:tc>
          <w:tcPr>
            <w:tcW w:w="1646" w:type="dxa"/>
            <w:gridSpan w:val="2"/>
          </w:tcPr>
          <w:p w14:paraId="5D366D8F" w14:textId="77777777" w:rsidR="001F6E7B" w:rsidRPr="002852A7" w:rsidRDefault="001F6E7B" w:rsidP="00061A67">
            <w:pPr>
              <w:rPr>
                <w:sz w:val="24"/>
                <w:szCs w:val="24"/>
              </w:rPr>
            </w:pPr>
            <w:r w:rsidRPr="00E07681">
              <w:rPr>
                <w:rFonts w:hint="eastAsia"/>
                <w:sz w:val="24"/>
                <w:szCs w:val="24"/>
              </w:rPr>
              <w:t>清单所在镇级区域代码（按照农险平台区域划分标准）</w:t>
            </w:r>
          </w:p>
        </w:tc>
        <w:tc>
          <w:tcPr>
            <w:tcW w:w="1907" w:type="dxa"/>
          </w:tcPr>
          <w:p w14:paraId="0C15FDF0" w14:textId="77777777" w:rsidR="001F6E7B" w:rsidRPr="000F1858" w:rsidRDefault="001F6E7B" w:rsidP="00061A67">
            <w:pPr>
              <w:rPr>
                <w:sz w:val="24"/>
                <w:szCs w:val="24"/>
              </w:rPr>
            </w:pPr>
            <w:r w:rsidRPr="000F1858">
              <w:rPr>
                <w:sz w:val="24"/>
                <w:szCs w:val="24"/>
              </w:rPr>
              <w:t>VARCHAR2(12)</w:t>
            </w:r>
          </w:p>
        </w:tc>
        <w:tc>
          <w:tcPr>
            <w:tcW w:w="746" w:type="dxa"/>
          </w:tcPr>
          <w:p w14:paraId="42BBA4BF" w14:textId="77777777" w:rsidR="001F6E7B" w:rsidRDefault="001F6E7B" w:rsidP="00061A67">
            <w:pPr>
              <w:rPr>
                <w:sz w:val="24"/>
                <w:szCs w:val="24"/>
              </w:rPr>
            </w:pPr>
            <w:r>
              <w:rPr>
                <w:rFonts w:hint="eastAsia"/>
                <w:sz w:val="24"/>
                <w:szCs w:val="24"/>
              </w:rPr>
              <w:t>否</w:t>
            </w:r>
          </w:p>
        </w:tc>
        <w:tc>
          <w:tcPr>
            <w:tcW w:w="1756" w:type="dxa"/>
          </w:tcPr>
          <w:p w14:paraId="33AC14F2" w14:textId="77777777" w:rsidR="001F6E7B" w:rsidRPr="007900D0" w:rsidRDefault="001F6E7B" w:rsidP="00061A67">
            <w:pPr>
              <w:rPr>
                <w:sz w:val="24"/>
                <w:szCs w:val="24"/>
              </w:rPr>
            </w:pPr>
          </w:p>
        </w:tc>
      </w:tr>
      <w:tr w:rsidR="001F6E7B" w14:paraId="4970BC3E" w14:textId="77777777" w:rsidTr="00061A67">
        <w:tc>
          <w:tcPr>
            <w:tcW w:w="2241" w:type="dxa"/>
          </w:tcPr>
          <w:p w14:paraId="4C495C27" w14:textId="77777777" w:rsidR="001F6E7B" w:rsidRPr="00EE3085" w:rsidRDefault="001F6E7B" w:rsidP="00061A67">
            <w:pPr>
              <w:rPr>
                <w:sz w:val="24"/>
                <w:szCs w:val="24"/>
              </w:rPr>
            </w:pPr>
            <w:r w:rsidRPr="002F7CE0">
              <w:rPr>
                <w:sz w:val="24"/>
                <w:szCs w:val="24"/>
              </w:rPr>
              <w:t>pTown</w:t>
            </w:r>
            <w:r>
              <w:rPr>
                <w:rFonts w:hint="eastAsia"/>
                <w:sz w:val="24"/>
                <w:szCs w:val="24"/>
              </w:rPr>
              <w:t>Name</w:t>
            </w:r>
          </w:p>
        </w:tc>
        <w:tc>
          <w:tcPr>
            <w:tcW w:w="1646" w:type="dxa"/>
            <w:gridSpan w:val="2"/>
          </w:tcPr>
          <w:p w14:paraId="3561129E" w14:textId="77777777" w:rsidR="001F6E7B" w:rsidRPr="002852A7" w:rsidRDefault="001F6E7B" w:rsidP="00061A67">
            <w:pPr>
              <w:rPr>
                <w:sz w:val="24"/>
                <w:szCs w:val="24"/>
              </w:rPr>
            </w:pPr>
            <w:r w:rsidRPr="00E07681">
              <w:rPr>
                <w:rFonts w:hint="eastAsia"/>
                <w:sz w:val="24"/>
                <w:szCs w:val="24"/>
              </w:rPr>
              <w:t>清单所在镇级区域</w:t>
            </w:r>
            <w:r>
              <w:rPr>
                <w:rFonts w:hint="eastAsia"/>
                <w:sz w:val="24"/>
                <w:szCs w:val="24"/>
              </w:rPr>
              <w:t>名称</w:t>
            </w:r>
            <w:r w:rsidRPr="00E07681">
              <w:rPr>
                <w:rFonts w:hint="eastAsia"/>
                <w:sz w:val="24"/>
                <w:szCs w:val="24"/>
              </w:rPr>
              <w:t>（按照农险平台区域划分标准）</w:t>
            </w:r>
          </w:p>
        </w:tc>
        <w:tc>
          <w:tcPr>
            <w:tcW w:w="1907" w:type="dxa"/>
          </w:tcPr>
          <w:p w14:paraId="6814180E" w14:textId="77777777" w:rsidR="001F6E7B" w:rsidRPr="000F1858" w:rsidRDefault="001F6E7B" w:rsidP="00061A67">
            <w:pPr>
              <w:rPr>
                <w:sz w:val="24"/>
                <w:szCs w:val="24"/>
              </w:rPr>
            </w:pPr>
            <w:r w:rsidRPr="000F1858">
              <w:rPr>
                <w:sz w:val="24"/>
                <w:szCs w:val="24"/>
              </w:rPr>
              <w:t>VARCHAR2(12)</w:t>
            </w:r>
          </w:p>
        </w:tc>
        <w:tc>
          <w:tcPr>
            <w:tcW w:w="746" w:type="dxa"/>
          </w:tcPr>
          <w:p w14:paraId="65EBB710" w14:textId="77777777" w:rsidR="001F6E7B" w:rsidRDefault="001F6E7B" w:rsidP="00061A67">
            <w:pPr>
              <w:rPr>
                <w:sz w:val="24"/>
                <w:szCs w:val="24"/>
              </w:rPr>
            </w:pPr>
            <w:r>
              <w:rPr>
                <w:rFonts w:hint="eastAsia"/>
                <w:sz w:val="24"/>
                <w:szCs w:val="24"/>
              </w:rPr>
              <w:t>否</w:t>
            </w:r>
          </w:p>
        </w:tc>
        <w:tc>
          <w:tcPr>
            <w:tcW w:w="1756" w:type="dxa"/>
          </w:tcPr>
          <w:p w14:paraId="1EDAC2D2" w14:textId="77777777" w:rsidR="001F6E7B" w:rsidRPr="007900D0" w:rsidRDefault="001F6E7B" w:rsidP="00061A67">
            <w:pPr>
              <w:rPr>
                <w:sz w:val="24"/>
                <w:szCs w:val="24"/>
              </w:rPr>
            </w:pPr>
          </w:p>
        </w:tc>
      </w:tr>
      <w:tr w:rsidR="001F6E7B" w14:paraId="69AA8697" w14:textId="77777777" w:rsidTr="00061A67">
        <w:tc>
          <w:tcPr>
            <w:tcW w:w="2241" w:type="dxa"/>
          </w:tcPr>
          <w:p w14:paraId="04F27B15" w14:textId="77777777" w:rsidR="001F6E7B" w:rsidRPr="002F7CE0" w:rsidRDefault="001F6E7B" w:rsidP="00061A67">
            <w:pPr>
              <w:rPr>
                <w:sz w:val="24"/>
                <w:szCs w:val="24"/>
              </w:rPr>
            </w:pPr>
            <w:r w:rsidRPr="003C7202">
              <w:rPr>
                <w:sz w:val="24"/>
                <w:szCs w:val="24"/>
              </w:rPr>
              <w:t>pVillageCode</w:t>
            </w:r>
          </w:p>
        </w:tc>
        <w:tc>
          <w:tcPr>
            <w:tcW w:w="1646" w:type="dxa"/>
            <w:gridSpan w:val="2"/>
          </w:tcPr>
          <w:p w14:paraId="65687EF6" w14:textId="77777777" w:rsidR="001F6E7B" w:rsidRPr="00E07681" w:rsidRDefault="001F6E7B" w:rsidP="00061A67">
            <w:pPr>
              <w:rPr>
                <w:sz w:val="24"/>
                <w:szCs w:val="24"/>
              </w:rPr>
            </w:pPr>
            <w:r w:rsidRPr="00052EEA">
              <w:rPr>
                <w:rFonts w:hint="eastAsia"/>
                <w:sz w:val="24"/>
                <w:szCs w:val="24"/>
              </w:rPr>
              <w:t>清单所在村级区域代码（按照农险平台区域划分标准）</w:t>
            </w:r>
          </w:p>
        </w:tc>
        <w:tc>
          <w:tcPr>
            <w:tcW w:w="1907" w:type="dxa"/>
          </w:tcPr>
          <w:p w14:paraId="74DB9541" w14:textId="77777777" w:rsidR="001F6E7B" w:rsidRPr="000F1858" w:rsidRDefault="001F6E7B" w:rsidP="00061A67">
            <w:pPr>
              <w:rPr>
                <w:sz w:val="24"/>
                <w:szCs w:val="24"/>
              </w:rPr>
            </w:pPr>
            <w:r w:rsidRPr="000F1858">
              <w:rPr>
                <w:sz w:val="24"/>
                <w:szCs w:val="24"/>
              </w:rPr>
              <w:t>VARCHAR2(12)</w:t>
            </w:r>
          </w:p>
        </w:tc>
        <w:tc>
          <w:tcPr>
            <w:tcW w:w="746" w:type="dxa"/>
          </w:tcPr>
          <w:p w14:paraId="26F9E26A" w14:textId="77777777" w:rsidR="001F6E7B" w:rsidRDefault="001F6E7B" w:rsidP="00061A67">
            <w:pPr>
              <w:rPr>
                <w:sz w:val="24"/>
                <w:szCs w:val="24"/>
              </w:rPr>
            </w:pPr>
            <w:r>
              <w:rPr>
                <w:rFonts w:hint="eastAsia"/>
                <w:sz w:val="24"/>
                <w:szCs w:val="24"/>
              </w:rPr>
              <w:t>否</w:t>
            </w:r>
          </w:p>
        </w:tc>
        <w:tc>
          <w:tcPr>
            <w:tcW w:w="1756" w:type="dxa"/>
          </w:tcPr>
          <w:p w14:paraId="5B6FC377" w14:textId="77777777" w:rsidR="001F6E7B" w:rsidRPr="007900D0" w:rsidRDefault="001F6E7B" w:rsidP="00061A67">
            <w:pPr>
              <w:rPr>
                <w:sz w:val="24"/>
                <w:szCs w:val="24"/>
              </w:rPr>
            </w:pPr>
          </w:p>
        </w:tc>
      </w:tr>
      <w:tr w:rsidR="001F6E7B" w14:paraId="67540115" w14:textId="77777777" w:rsidTr="00061A67">
        <w:tc>
          <w:tcPr>
            <w:tcW w:w="2241" w:type="dxa"/>
          </w:tcPr>
          <w:p w14:paraId="4DFA514E" w14:textId="77777777" w:rsidR="001F6E7B" w:rsidRPr="002F7CE0" w:rsidRDefault="001F6E7B" w:rsidP="00061A67">
            <w:pPr>
              <w:rPr>
                <w:sz w:val="24"/>
                <w:szCs w:val="24"/>
              </w:rPr>
            </w:pPr>
            <w:r w:rsidRPr="003C7202">
              <w:rPr>
                <w:sz w:val="24"/>
                <w:szCs w:val="24"/>
              </w:rPr>
              <w:t>pVillage</w:t>
            </w:r>
            <w:r>
              <w:rPr>
                <w:rFonts w:hint="eastAsia"/>
                <w:sz w:val="24"/>
                <w:szCs w:val="24"/>
              </w:rPr>
              <w:t>Name</w:t>
            </w:r>
          </w:p>
        </w:tc>
        <w:tc>
          <w:tcPr>
            <w:tcW w:w="1646" w:type="dxa"/>
            <w:gridSpan w:val="2"/>
          </w:tcPr>
          <w:p w14:paraId="170E003E" w14:textId="77777777" w:rsidR="001F6E7B" w:rsidRPr="00E07681" w:rsidRDefault="001F6E7B" w:rsidP="00061A67">
            <w:pPr>
              <w:rPr>
                <w:sz w:val="24"/>
                <w:szCs w:val="24"/>
              </w:rPr>
            </w:pPr>
            <w:r w:rsidRPr="00052EEA">
              <w:rPr>
                <w:rFonts w:hint="eastAsia"/>
                <w:sz w:val="24"/>
                <w:szCs w:val="24"/>
              </w:rPr>
              <w:t>清单所在村级区域</w:t>
            </w:r>
            <w:r>
              <w:rPr>
                <w:rFonts w:hint="eastAsia"/>
                <w:sz w:val="24"/>
                <w:szCs w:val="24"/>
              </w:rPr>
              <w:t>名称</w:t>
            </w:r>
            <w:r w:rsidRPr="00052EEA">
              <w:rPr>
                <w:rFonts w:hint="eastAsia"/>
                <w:sz w:val="24"/>
                <w:szCs w:val="24"/>
              </w:rPr>
              <w:t>（按照农险平台区域划分标准）</w:t>
            </w:r>
          </w:p>
        </w:tc>
        <w:tc>
          <w:tcPr>
            <w:tcW w:w="1907" w:type="dxa"/>
          </w:tcPr>
          <w:p w14:paraId="0F2C1B60" w14:textId="77777777" w:rsidR="001F6E7B" w:rsidRPr="000F1858" w:rsidRDefault="001F6E7B" w:rsidP="00061A67">
            <w:pPr>
              <w:rPr>
                <w:sz w:val="24"/>
                <w:szCs w:val="24"/>
              </w:rPr>
            </w:pPr>
            <w:r w:rsidRPr="000F1858">
              <w:rPr>
                <w:sz w:val="24"/>
                <w:szCs w:val="24"/>
              </w:rPr>
              <w:t>VARCHAR2(12)</w:t>
            </w:r>
          </w:p>
        </w:tc>
        <w:tc>
          <w:tcPr>
            <w:tcW w:w="746" w:type="dxa"/>
          </w:tcPr>
          <w:p w14:paraId="2A22E4FA" w14:textId="77777777" w:rsidR="001F6E7B" w:rsidRDefault="001F6E7B" w:rsidP="00061A67">
            <w:pPr>
              <w:rPr>
                <w:sz w:val="24"/>
                <w:szCs w:val="24"/>
              </w:rPr>
            </w:pPr>
            <w:r>
              <w:rPr>
                <w:rFonts w:hint="eastAsia"/>
                <w:sz w:val="24"/>
                <w:szCs w:val="24"/>
              </w:rPr>
              <w:t>否</w:t>
            </w:r>
          </w:p>
        </w:tc>
        <w:tc>
          <w:tcPr>
            <w:tcW w:w="1756" w:type="dxa"/>
          </w:tcPr>
          <w:p w14:paraId="17B72004" w14:textId="77777777" w:rsidR="001F6E7B" w:rsidRPr="007900D0" w:rsidRDefault="001F6E7B" w:rsidP="00061A67">
            <w:pPr>
              <w:rPr>
                <w:sz w:val="24"/>
                <w:szCs w:val="24"/>
              </w:rPr>
            </w:pPr>
          </w:p>
        </w:tc>
      </w:tr>
      <w:tr w:rsidR="001F6E7B" w14:paraId="07FA750A" w14:textId="77777777" w:rsidTr="00061A67">
        <w:tc>
          <w:tcPr>
            <w:tcW w:w="2241" w:type="dxa"/>
          </w:tcPr>
          <w:p w14:paraId="1CBA7559" w14:textId="77777777" w:rsidR="001F6E7B" w:rsidRPr="003C7202" w:rsidRDefault="001F6E7B" w:rsidP="00061A67">
            <w:pPr>
              <w:rPr>
                <w:sz w:val="24"/>
                <w:szCs w:val="24"/>
              </w:rPr>
            </w:pPr>
            <w:r w:rsidRPr="006B53F6">
              <w:rPr>
                <w:sz w:val="24"/>
                <w:szCs w:val="24"/>
              </w:rPr>
              <w:lastRenderedPageBreak/>
              <w:t>newFlag</w:t>
            </w:r>
          </w:p>
        </w:tc>
        <w:tc>
          <w:tcPr>
            <w:tcW w:w="1646" w:type="dxa"/>
            <w:gridSpan w:val="2"/>
          </w:tcPr>
          <w:p w14:paraId="38348E55" w14:textId="77777777" w:rsidR="001F6E7B" w:rsidRPr="00052EEA" w:rsidRDefault="001F6E7B" w:rsidP="00061A67">
            <w:pPr>
              <w:rPr>
                <w:sz w:val="24"/>
                <w:szCs w:val="24"/>
              </w:rPr>
            </w:pPr>
            <w:r w:rsidRPr="00D73C48">
              <w:rPr>
                <w:rFonts w:hint="eastAsia"/>
                <w:sz w:val="24"/>
                <w:szCs w:val="24"/>
              </w:rPr>
              <w:t>是否最新保单标志</w:t>
            </w:r>
          </w:p>
        </w:tc>
        <w:tc>
          <w:tcPr>
            <w:tcW w:w="1907" w:type="dxa"/>
          </w:tcPr>
          <w:p w14:paraId="534512CB" w14:textId="77777777" w:rsidR="001F6E7B" w:rsidRPr="000F1858" w:rsidRDefault="001F6E7B" w:rsidP="00061A67">
            <w:pPr>
              <w:rPr>
                <w:sz w:val="24"/>
                <w:szCs w:val="24"/>
              </w:rPr>
            </w:pPr>
            <w:r>
              <w:rPr>
                <w:sz w:val="24"/>
                <w:szCs w:val="24"/>
              </w:rPr>
              <w:t>VARCHAR2(</w:t>
            </w:r>
            <w:r>
              <w:rPr>
                <w:rFonts w:hint="eastAsia"/>
                <w:sz w:val="24"/>
                <w:szCs w:val="24"/>
              </w:rPr>
              <w:t>1</w:t>
            </w:r>
            <w:r w:rsidRPr="000F1858">
              <w:rPr>
                <w:sz w:val="24"/>
                <w:szCs w:val="24"/>
              </w:rPr>
              <w:t>)</w:t>
            </w:r>
          </w:p>
        </w:tc>
        <w:tc>
          <w:tcPr>
            <w:tcW w:w="746" w:type="dxa"/>
          </w:tcPr>
          <w:p w14:paraId="1BEECD44" w14:textId="77777777" w:rsidR="001F6E7B" w:rsidRDefault="001F6E7B" w:rsidP="00061A67">
            <w:pPr>
              <w:rPr>
                <w:sz w:val="24"/>
                <w:szCs w:val="24"/>
              </w:rPr>
            </w:pPr>
            <w:r>
              <w:rPr>
                <w:rFonts w:hint="eastAsia"/>
                <w:sz w:val="24"/>
                <w:szCs w:val="24"/>
              </w:rPr>
              <w:t>是</w:t>
            </w:r>
          </w:p>
        </w:tc>
        <w:tc>
          <w:tcPr>
            <w:tcW w:w="1756" w:type="dxa"/>
          </w:tcPr>
          <w:p w14:paraId="3345632D" w14:textId="77777777" w:rsidR="001F6E7B" w:rsidRPr="007900D0" w:rsidRDefault="001F6E7B" w:rsidP="00061A67">
            <w:pPr>
              <w:rPr>
                <w:sz w:val="24"/>
                <w:szCs w:val="24"/>
              </w:rPr>
            </w:pPr>
            <w:r w:rsidRPr="00A30530">
              <w:rPr>
                <w:rFonts w:hint="eastAsia"/>
                <w:sz w:val="24"/>
                <w:szCs w:val="24"/>
              </w:rPr>
              <w:t>Y:是 N：否</w:t>
            </w:r>
          </w:p>
        </w:tc>
      </w:tr>
      <w:tr w:rsidR="001F6E7B" w14:paraId="60480E07" w14:textId="77777777" w:rsidTr="00061A67">
        <w:tc>
          <w:tcPr>
            <w:tcW w:w="2241" w:type="dxa"/>
          </w:tcPr>
          <w:p w14:paraId="2E68C33F" w14:textId="77777777" w:rsidR="001F6E7B" w:rsidRPr="00FA1779" w:rsidRDefault="001F6E7B" w:rsidP="00061A67">
            <w:pPr>
              <w:rPr>
                <w:sz w:val="24"/>
                <w:szCs w:val="24"/>
              </w:rPr>
            </w:pPr>
            <w:r w:rsidRPr="00FA1779">
              <w:rPr>
                <w:sz w:val="24"/>
                <w:szCs w:val="24"/>
              </w:rPr>
              <w:t>gisFlag</w:t>
            </w:r>
          </w:p>
        </w:tc>
        <w:tc>
          <w:tcPr>
            <w:tcW w:w="1646" w:type="dxa"/>
            <w:gridSpan w:val="2"/>
          </w:tcPr>
          <w:p w14:paraId="04170DB9" w14:textId="77777777" w:rsidR="001F6E7B" w:rsidRPr="00FA1779" w:rsidRDefault="001F6E7B" w:rsidP="00061A67">
            <w:pPr>
              <w:rPr>
                <w:sz w:val="24"/>
                <w:szCs w:val="24"/>
              </w:rPr>
            </w:pPr>
            <w:r w:rsidRPr="00FA1779">
              <w:rPr>
                <w:rFonts w:hint="eastAsia"/>
                <w:sz w:val="24"/>
                <w:szCs w:val="24"/>
              </w:rPr>
              <w:t>是否gis端生成标志</w:t>
            </w:r>
          </w:p>
        </w:tc>
        <w:tc>
          <w:tcPr>
            <w:tcW w:w="1907" w:type="dxa"/>
          </w:tcPr>
          <w:p w14:paraId="037630C7" w14:textId="77777777" w:rsidR="001F6E7B" w:rsidRPr="00FA1779" w:rsidRDefault="001F6E7B" w:rsidP="00061A67">
            <w:pPr>
              <w:rPr>
                <w:sz w:val="24"/>
                <w:szCs w:val="24"/>
              </w:rPr>
            </w:pPr>
            <w:r w:rsidRPr="00FA1779">
              <w:rPr>
                <w:sz w:val="24"/>
                <w:szCs w:val="24"/>
              </w:rPr>
              <w:t>VARCHAR2(</w:t>
            </w:r>
            <w:r w:rsidRPr="00FA1779">
              <w:rPr>
                <w:rFonts w:hint="eastAsia"/>
                <w:sz w:val="24"/>
                <w:szCs w:val="24"/>
              </w:rPr>
              <w:t>1</w:t>
            </w:r>
            <w:r w:rsidRPr="00FA1779">
              <w:rPr>
                <w:sz w:val="24"/>
                <w:szCs w:val="24"/>
              </w:rPr>
              <w:t>)</w:t>
            </w:r>
          </w:p>
        </w:tc>
        <w:tc>
          <w:tcPr>
            <w:tcW w:w="746" w:type="dxa"/>
          </w:tcPr>
          <w:p w14:paraId="6839E91B" w14:textId="77777777" w:rsidR="001F6E7B" w:rsidRPr="00C33DFB" w:rsidRDefault="00FA1779" w:rsidP="00061A67">
            <w:pPr>
              <w:rPr>
                <w:color w:val="FF0000"/>
                <w:sz w:val="24"/>
                <w:szCs w:val="24"/>
              </w:rPr>
            </w:pPr>
            <w:r>
              <w:rPr>
                <w:rFonts w:hint="eastAsia"/>
                <w:sz w:val="24"/>
                <w:szCs w:val="24"/>
              </w:rPr>
              <w:t>是</w:t>
            </w:r>
          </w:p>
        </w:tc>
        <w:tc>
          <w:tcPr>
            <w:tcW w:w="1756" w:type="dxa"/>
          </w:tcPr>
          <w:p w14:paraId="10B08E19" w14:textId="77777777" w:rsidR="001F6E7B" w:rsidRPr="00C33DFB" w:rsidRDefault="00FA1779" w:rsidP="00061A67">
            <w:pPr>
              <w:rPr>
                <w:color w:val="FF0000"/>
                <w:sz w:val="24"/>
                <w:szCs w:val="24"/>
              </w:rPr>
            </w:pPr>
            <w:r w:rsidRPr="00A30530">
              <w:rPr>
                <w:rFonts w:hint="eastAsia"/>
                <w:sz w:val="24"/>
                <w:szCs w:val="24"/>
              </w:rPr>
              <w:t>Y:是 N：否</w:t>
            </w:r>
          </w:p>
        </w:tc>
      </w:tr>
      <w:tr w:rsidR="00FA1779" w14:paraId="1905D97D" w14:textId="77777777" w:rsidTr="00061A67">
        <w:tc>
          <w:tcPr>
            <w:tcW w:w="2241" w:type="dxa"/>
          </w:tcPr>
          <w:p w14:paraId="474EFE2E" w14:textId="77777777" w:rsidR="00FA1779" w:rsidRPr="00FA1779" w:rsidRDefault="00FA1779" w:rsidP="00061A67">
            <w:pPr>
              <w:rPr>
                <w:sz w:val="24"/>
                <w:szCs w:val="24"/>
              </w:rPr>
            </w:pPr>
            <w:r w:rsidRPr="00FA1779">
              <w:rPr>
                <w:rFonts w:hint="eastAsia"/>
                <w:sz w:val="24"/>
                <w:szCs w:val="24"/>
              </w:rPr>
              <w:t>fCount</w:t>
            </w:r>
          </w:p>
        </w:tc>
        <w:tc>
          <w:tcPr>
            <w:tcW w:w="1646" w:type="dxa"/>
            <w:gridSpan w:val="2"/>
          </w:tcPr>
          <w:p w14:paraId="3C7A0A2C" w14:textId="77777777" w:rsidR="00FA1779" w:rsidRPr="00FA1779" w:rsidRDefault="00FA1779" w:rsidP="00061A67">
            <w:pPr>
              <w:rPr>
                <w:sz w:val="24"/>
                <w:szCs w:val="24"/>
              </w:rPr>
            </w:pPr>
            <w:r w:rsidRPr="00FA1779">
              <w:rPr>
                <w:rFonts w:hint="eastAsia"/>
                <w:sz w:val="24"/>
                <w:szCs w:val="24"/>
              </w:rPr>
              <w:t>农户数量</w:t>
            </w:r>
          </w:p>
        </w:tc>
        <w:tc>
          <w:tcPr>
            <w:tcW w:w="1907" w:type="dxa"/>
            <w:vAlign w:val="bottom"/>
          </w:tcPr>
          <w:p w14:paraId="30E4FD32" w14:textId="77777777" w:rsidR="00FA1779" w:rsidRPr="00FA1779" w:rsidRDefault="00FA1779" w:rsidP="00061A67">
            <w:pPr>
              <w:widowControl/>
              <w:jc w:val="left"/>
              <w:rPr>
                <w:sz w:val="24"/>
                <w:szCs w:val="24"/>
              </w:rPr>
            </w:pPr>
            <w:r w:rsidRPr="00FA1779">
              <w:rPr>
                <w:sz w:val="24"/>
                <w:szCs w:val="24"/>
              </w:rPr>
              <w:t>NUMBER(10,0)</w:t>
            </w:r>
          </w:p>
        </w:tc>
        <w:tc>
          <w:tcPr>
            <w:tcW w:w="746" w:type="dxa"/>
          </w:tcPr>
          <w:p w14:paraId="5BD23E61" w14:textId="77777777" w:rsidR="00FA1779" w:rsidRPr="00C33DFB" w:rsidRDefault="00FA1779" w:rsidP="00061A67">
            <w:pPr>
              <w:rPr>
                <w:color w:val="FF0000"/>
                <w:sz w:val="24"/>
                <w:szCs w:val="24"/>
              </w:rPr>
            </w:pPr>
            <w:r>
              <w:rPr>
                <w:rFonts w:hint="eastAsia"/>
                <w:sz w:val="24"/>
                <w:szCs w:val="24"/>
              </w:rPr>
              <w:t>是</w:t>
            </w:r>
          </w:p>
        </w:tc>
        <w:tc>
          <w:tcPr>
            <w:tcW w:w="1756" w:type="dxa"/>
          </w:tcPr>
          <w:p w14:paraId="2BAFF990" w14:textId="77777777" w:rsidR="00FA1779" w:rsidRPr="00C33DFB" w:rsidRDefault="00FA1779" w:rsidP="00061A67">
            <w:pPr>
              <w:rPr>
                <w:color w:val="FF0000"/>
                <w:sz w:val="24"/>
                <w:szCs w:val="24"/>
              </w:rPr>
            </w:pPr>
          </w:p>
        </w:tc>
      </w:tr>
      <w:tr w:rsidR="00FA1779" w14:paraId="660A7D05" w14:textId="77777777" w:rsidTr="00061A67">
        <w:tc>
          <w:tcPr>
            <w:tcW w:w="2241" w:type="dxa"/>
          </w:tcPr>
          <w:p w14:paraId="10755187" w14:textId="77777777" w:rsidR="00FA1779" w:rsidRPr="00FD5F35" w:rsidRDefault="00FA1779" w:rsidP="00061A67">
            <w:pPr>
              <w:rPr>
                <w:sz w:val="24"/>
                <w:szCs w:val="24"/>
              </w:rPr>
            </w:pPr>
            <w:r w:rsidRPr="00FD5F35">
              <w:rPr>
                <w:sz w:val="24"/>
                <w:szCs w:val="24"/>
              </w:rPr>
              <w:t>createTime</w:t>
            </w:r>
          </w:p>
        </w:tc>
        <w:tc>
          <w:tcPr>
            <w:tcW w:w="1646" w:type="dxa"/>
            <w:gridSpan w:val="2"/>
          </w:tcPr>
          <w:p w14:paraId="7FC55599" w14:textId="77777777" w:rsidR="00FA1779" w:rsidRPr="00FD5F35" w:rsidRDefault="00FA1779" w:rsidP="00061A67">
            <w:pPr>
              <w:rPr>
                <w:sz w:val="24"/>
                <w:szCs w:val="24"/>
              </w:rPr>
            </w:pPr>
            <w:r w:rsidRPr="00FD5F35">
              <w:rPr>
                <w:rFonts w:hint="eastAsia"/>
                <w:sz w:val="24"/>
                <w:szCs w:val="24"/>
              </w:rPr>
              <w:t>清单初始生成时间</w:t>
            </w:r>
          </w:p>
        </w:tc>
        <w:tc>
          <w:tcPr>
            <w:tcW w:w="1907" w:type="dxa"/>
          </w:tcPr>
          <w:p w14:paraId="5071B934" w14:textId="77777777" w:rsidR="00FA1779" w:rsidRPr="00FD5F35" w:rsidRDefault="00FA1779" w:rsidP="00061A67">
            <w:pPr>
              <w:rPr>
                <w:sz w:val="24"/>
                <w:szCs w:val="24"/>
              </w:rPr>
            </w:pPr>
            <w:r w:rsidRPr="00EA5620">
              <w:rPr>
                <w:sz w:val="24"/>
                <w:szCs w:val="24"/>
              </w:rPr>
              <w:t>DATETIME</w:t>
            </w:r>
          </w:p>
        </w:tc>
        <w:tc>
          <w:tcPr>
            <w:tcW w:w="746" w:type="dxa"/>
          </w:tcPr>
          <w:p w14:paraId="35DAEC03" w14:textId="77777777" w:rsidR="00FA1779" w:rsidRPr="00FD5F35" w:rsidRDefault="00FA1779" w:rsidP="00061A67">
            <w:pPr>
              <w:rPr>
                <w:sz w:val="24"/>
                <w:szCs w:val="24"/>
              </w:rPr>
            </w:pPr>
            <w:r>
              <w:rPr>
                <w:rFonts w:hint="eastAsia"/>
                <w:sz w:val="24"/>
                <w:szCs w:val="24"/>
              </w:rPr>
              <w:t>是</w:t>
            </w:r>
          </w:p>
        </w:tc>
        <w:tc>
          <w:tcPr>
            <w:tcW w:w="1756" w:type="dxa"/>
          </w:tcPr>
          <w:p w14:paraId="2A9D0D0D" w14:textId="77777777" w:rsidR="00FA1779" w:rsidRPr="00FD5F35" w:rsidRDefault="00FA1779" w:rsidP="00061A67">
            <w:pPr>
              <w:rPr>
                <w:sz w:val="24"/>
                <w:szCs w:val="24"/>
              </w:rPr>
            </w:pPr>
          </w:p>
        </w:tc>
      </w:tr>
      <w:tr w:rsidR="00FA1779" w14:paraId="03F181B4" w14:textId="77777777" w:rsidTr="00061A67">
        <w:tc>
          <w:tcPr>
            <w:tcW w:w="2241" w:type="dxa"/>
          </w:tcPr>
          <w:p w14:paraId="3B6B05BA" w14:textId="77777777" w:rsidR="00FA1779" w:rsidRPr="00FD5F35" w:rsidRDefault="00FA1779" w:rsidP="00061A67">
            <w:pPr>
              <w:rPr>
                <w:sz w:val="24"/>
                <w:szCs w:val="24"/>
              </w:rPr>
            </w:pPr>
            <w:r w:rsidRPr="009C557C">
              <w:rPr>
                <w:sz w:val="24"/>
                <w:szCs w:val="24"/>
              </w:rPr>
              <w:t>opCode</w:t>
            </w:r>
          </w:p>
        </w:tc>
        <w:tc>
          <w:tcPr>
            <w:tcW w:w="1646" w:type="dxa"/>
            <w:gridSpan w:val="2"/>
          </w:tcPr>
          <w:p w14:paraId="13C79367" w14:textId="77777777" w:rsidR="00FA1779" w:rsidRPr="00FD5F35" w:rsidRDefault="00FA1779" w:rsidP="00061A67">
            <w:pPr>
              <w:rPr>
                <w:sz w:val="24"/>
                <w:szCs w:val="24"/>
              </w:rPr>
            </w:pPr>
            <w:r w:rsidRPr="000722BA">
              <w:rPr>
                <w:rFonts w:hint="eastAsia"/>
                <w:sz w:val="24"/>
                <w:szCs w:val="24"/>
              </w:rPr>
              <w:t>清单初始操作员代码</w:t>
            </w:r>
          </w:p>
        </w:tc>
        <w:tc>
          <w:tcPr>
            <w:tcW w:w="1907" w:type="dxa"/>
          </w:tcPr>
          <w:p w14:paraId="6A6EA04C"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31086132" w14:textId="77777777" w:rsidR="00FA1779" w:rsidRDefault="00FA1779" w:rsidP="00061A67">
            <w:pPr>
              <w:rPr>
                <w:sz w:val="24"/>
                <w:szCs w:val="24"/>
              </w:rPr>
            </w:pPr>
            <w:r>
              <w:rPr>
                <w:rFonts w:hint="eastAsia"/>
                <w:sz w:val="24"/>
                <w:szCs w:val="24"/>
              </w:rPr>
              <w:t>是</w:t>
            </w:r>
          </w:p>
        </w:tc>
        <w:tc>
          <w:tcPr>
            <w:tcW w:w="1756" w:type="dxa"/>
          </w:tcPr>
          <w:p w14:paraId="29858FFC" w14:textId="77777777" w:rsidR="00FA1779" w:rsidRPr="00FD5F35" w:rsidRDefault="00FA1779" w:rsidP="00061A67">
            <w:pPr>
              <w:rPr>
                <w:sz w:val="24"/>
                <w:szCs w:val="24"/>
              </w:rPr>
            </w:pPr>
          </w:p>
        </w:tc>
      </w:tr>
      <w:tr w:rsidR="00FA1779" w14:paraId="00FE3FEF" w14:textId="77777777" w:rsidTr="00061A67">
        <w:tc>
          <w:tcPr>
            <w:tcW w:w="2241" w:type="dxa"/>
          </w:tcPr>
          <w:p w14:paraId="630990FC" w14:textId="77777777" w:rsidR="00FA1779" w:rsidRPr="009C557C" w:rsidRDefault="00FA1779" w:rsidP="00061A67">
            <w:pPr>
              <w:rPr>
                <w:sz w:val="24"/>
                <w:szCs w:val="24"/>
              </w:rPr>
            </w:pPr>
            <w:r w:rsidRPr="005F68C0">
              <w:rPr>
                <w:sz w:val="24"/>
                <w:szCs w:val="24"/>
              </w:rPr>
              <w:t>opName</w:t>
            </w:r>
          </w:p>
        </w:tc>
        <w:tc>
          <w:tcPr>
            <w:tcW w:w="1646" w:type="dxa"/>
            <w:gridSpan w:val="2"/>
          </w:tcPr>
          <w:p w14:paraId="010BEF0A" w14:textId="77777777" w:rsidR="00FA1779" w:rsidRPr="000722BA" w:rsidRDefault="00FA1779" w:rsidP="00061A67">
            <w:pPr>
              <w:rPr>
                <w:sz w:val="24"/>
                <w:szCs w:val="24"/>
              </w:rPr>
            </w:pPr>
            <w:r w:rsidRPr="006608E7">
              <w:rPr>
                <w:rFonts w:hint="eastAsia"/>
                <w:sz w:val="24"/>
                <w:szCs w:val="24"/>
              </w:rPr>
              <w:t>清单初始操作员姓名</w:t>
            </w:r>
          </w:p>
        </w:tc>
        <w:tc>
          <w:tcPr>
            <w:tcW w:w="1907" w:type="dxa"/>
          </w:tcPr>
          <w:p w14:paraId="41DDFDC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7C5E2032" w14:textId="77777777" w:rsidR="00FA1779" w:rsidRDefault="00FA1779" w:rsidP="00061A67">
            <w:pPr>
              <w:rPr>
                <w:sz w:val="24"/>
                <w:szCs w:val="24"/>
              </w:rPr>
            </w:pPr>
            <w:r>
              <w:rPr>
                <w:rFonts w:hint="eastAsia"/>
                <w:sz w:val="24"/>
                <w:szCs w:val="24"/>
              </w:rPr>
              <w:t>是</w:t>
            </w:r>
          </w:p>
        </w:tc>
        <w:tc>
          <w:tcPr>
            <w:tcW w:w="1756" w:type="dxa"/>
          </w:tcPr>
          <w:p w14:paraId="42062675" w14:textId="77777777" w:rsidR="00FA1779" w:rsidRPr="00FD5F35" w:rsidRDefault="00FA1779" w:rsidP="00061A67">
            <w:pPr>
              <w:rPr>
                <w:sz w:val="24"/>
                <w:szCs w:val="24"/>
              </w:rPr>
            </w:pPr>
          </w:p>
        </w:tc>
      </w:tr>
      <w:tr w:rsidR="00FA1779" w14:paraId="44C37817" w14:textId="77777777" w:rsidTr="00061A67">
        <w:tc>
          <w:tcPr>
            <w:tcW w:w="2241" w:type="dxa"/>
          </w:tcPr>
          <w:p w14:paraId="34E756BE" w14:textId="77777777" w:rsidR="00FA1779" w:rsidRPr="005F68C0" w:rsidRDefault="00FA1779" w:rsidP="00061A67">
            <w:pPr>
              <w:rPr>
                <w:sz w:val="24"/>
                <w:szCs w:val="24"/>
              </w:rPr>
            </w:pPr>
            <w:r w:rsidRPr="008E71E9">
              <w:rPr>
                <w:sz w:val="24"/>
                <w:szCs w:val="24"/>
              </w:rPr>
              <w:t>affrimTime</w:t>
            </w:r>
          </w:p>
        </w:tc>
        <w:tc>
          <w:tcPr>
            <w:tcW w:w="1646" w:type="dxa"/>
            <w:gridSpan w:val="2"/>
          </w:tcPr>
          <w:p w14:paraId="29F7833A" w14:textId="77777777" w:rsidR="00FA1779" w:rsidRPr="006608E7" w:rsidRDefault="00FA1779" w:rsidP="00061A67">
            <w:pPr>
              <w:rPr>
                <w:sz w:val="24"/>
                <w:szCs w:val="24"/>
              </w:rPr>
            </w:pPr>
            <w:r w:rsidRPr="009D77DA">
              <w:rPr>
                <w:rFonts w:hint="eastAsia"/>
                <w:sz w:val="24"/>
                <w:szCs w:val="24"/>
              </w:rPr>
              <w:t>清单最终确认时间</w:t>
            </w:r>
          </w:p>
        </w:tc>
        <w:tc>
          <w:tcPr>
            <w:tcW w:w="1907" w:type="dxa"/>
          </w:tcPr>
          <w:p w14:paraId="17722300" w14:textId="77777777" w:rsidR="00FA1779" w:rsidRDefault="00FA1779" w:rsidP="00061A67">
            <w:pPr>
              <w:rPr>
                <w:sz w:val="24"/>
                <w:szCs w:val="24"/>
              </w:rPr>
            </w:pPr>
            <w:r w:rsidRPr="00EA5620">
              <w:rPr>
                <w:sz w:val="24"/>
                <w:szCs w:val="24"/>
              </w:rPr>
              <w:t>DATETIME</w:t>
            </w:r>
          </w:p>
        </w:tc>
        <w:tc>
          <w:tcPr>
            <w:tcW w:w="746" w:type="dxa"/>
          </w:tcPr>
          <w:p w14:paraId="10B56772" w14:textId="77777777" w:rsidR="00FA1779" w:rsidRDefault="00FA1779" w:rsidP="00061A67">
            <w:pPr>
              <w:rPr>
                <w:sz w:val="24"/>
                <w:szCs w:val="24"/>
              </w:rPr>
            </w:pPr>
            <w:r>
              <w:rPr>
                <w:rFonts w:hint="eastAsia"/>
                <w:sz w:val="24"/>
                <w:szCs w:val="24"/>
              </w:rPr>
              <w:t>是</w:t>
            </w:r>
          </w:p>
        </w:tc>
        <w:tc>
          <w:tcPr>
            <w:tcW w:w="1756" w:type="dxa"/>
          </w:tcPr>
          <w:p w14:paraId="1A4E313C" w14:textId="77777777" w:rsidR="00FA1779" w:rsidRPr="00FD5F35" w:rsidRDefault="00FA1779" w:rsidP="00061A67">
            <w:pPr>
              <w:rPr>
                <w:sz w:val="24"/>
                <w:szCs w:val="24"/>
              </w:rPr>
            </w:pPr>
          </w:p>
        </w:tc>
      </w:tr>
      <w:tr w:rsidR="00FA1779" w14:paraId="6E60E4A7" w14:textId="77777777" w:rsidTr="00061A67">
        <w:tc>
          <w:tcPr>
            <w:tcW w:w="2241" w:type="dxa"/>
          </w:tcPr>
          <w:p w14:paraId="19E2EFC6" w14:textId="77777777" w:rsidR="00FA1779" w:rsidRPr="008E71E9" w:rsidRDefault="00FA1779" w:rsidP="00061A67">
            <w:pPr>
              <w:rPr>
                <w:sz w:val="24"/>
                <w:szCs w:val="24"/>
              </w:rPr>
            </w:pPr>
            <w:r w:rsidRPr="00502A55">
              <w:rPr>
                <w:sz w:val="24"/>
                <w:szCs w:val="24"/>
              </w:rPr>
              <w:t>affrimopCode</w:t>
            </w:r>
          </w:p>
        </w:tc>
        <w:tc>
          <w:tcPr>
            <w:tcW w:w="1646" w:type="dxa"/>
            <w:gridSpan w:val="2"/>
          </w:tcPr>
          <w:p w14:paraId="32153FD2" w14:textId="77777777" w:rsidR="00FA1779" w:rsidRPr="009D77DA" w:rsidRDefault="00FA1779" w:rsidP="00061A67">
            <w:pPr>
              <w:rPr>
                <w:sz w:val="24"/>
                <w:szCs w:val="24"/>
              </w:rPr>
            </w:pPr>
            <w:r w:rsidRPr="005E70E3">
              <w:rPr>
                <w:rFonts w:hint="eastAsia"/>
                <w:sz w:val="24"/>
                <w:szCs w:val="24"/>
              </w:rPr>
              <w:t>清单最终确认的人员代码</w:t>
            </w:r>
          </w:p>
        </w:tc>
        <w:tc>
          <w:tcPr>
            <w:tcW w:w="1907" w:type="dxa"/>
          </w:tcPr>
          <w:p w14:paraId="743E1A4D"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0D83F2F6" w14:textId="77777777" w:rsidR="00FA1779" w:rsidRDefault="00FA1779" w:rsidP="00061A67">
            <w:pPr>
              <w:rPr>
                <w:sz w:val="24"/>
                <w:szCs w:val="24"/>
              </w:rPr>
            </w:pPr>
            <w:r>
              <w:rPr>
                <w:rFonts w:hint="eastAsia"/>
                <w:sz w:val="24"/>
                <w:szCs w:val="24"/>
              </w:rPr>
              <w:t>是</w:t>
            </w:r>
          </w:p>
        </w:tc>
        <w:tc>
          <w:tcPr>
            <w:tcW w:w="1756" w:type="dxa"/>
          </w:tcPr>
          <w:p w14:paraId="1A0C8BEE" w14:textId="77777777" w:rsidR="00FA1779" w:rsidRPr="00FD5F35" w:rsidRDefault="00FA1779" w:rsidP="00061A67">
            <w:pPr>
              <w:rPr>
                <w:sz w:val="24"/>
                <w:szCs w:val="24"/>
              </w:rPr>
            </w:pPr>
          </w:p>
        </w:tc>
      </w:tr>
      <w:tr w:rsidR="00FA1779" w14:paraId="3B75C2F6" w14:textId="77777777" w:rsidTr="00061A67">
        <w:tc>
          <w:tcPr>
            <w:tcW w:w="2241" w:type="dxa"/>
          </w:tcPr>
          <w:p w14:paraId="1630C78B" w14:textId="77777777" w:rsidR="00FA1779" w:rsidRPr="00502A55" w:rsidRDefault="00FA1779" w:rsidP="00061A67">
            <w:pPr>
              <w:rPr>
                <w:sz w:val="24"/>
                <w:szCs w:val="24"/>
              </w:rPr>
            </w:pPr>
            <w:r w:rsidRPr="006B7E89">
              <w:rPr>
                <w:sz w:val="24"/>
                <w:szCs w:val="24"/>
              </w:rPr>
              <w:t>affrimopName</w:t>
            </w:r>
          </w:p>
        </w:tc>
        <w:tc>
          <w:tcPr>
            <w:tcW w:w="1646" w:type="dxa"/>
            <w:gridSpan w:val="2"/>
          </w:tcPr>
          <w:p w14:paraId="6863D01F" w14:textId="77777777" w:rsidR="00FA1779" w:rsidRPr="005E70E3" w:rsidRDefault="00FA1779" w:rsidP="00061A67">
            <w:pPr>
              <w:rPr>
                <w:sz w:val="24"/>
                <w:szCs w:val="24"/>
              </w:rPr>
            </w:pPr>
            <w:r w:rsidRPr="000F5623">
              <w:rPr>
                <w:rFonts w:hint="eastAsia"/>
                <w:sz w:val="24"/>
                <w:szCs w:val="24"/>
              </w:rPr>
              <w:t>清单最终确认的人员姓名</w:t>
            </w:r>
          </w:p>
        </w:tc>
        <w:tc>
          <w:tcPr>
            <w:tcW w:w="1907" w:type="dxa"/>
          </w:tcPr>
          <w:p w14:paraId="5834310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654A4F88" w14:textId="77777777" w:rsidR="00FA1779" w:rsidRDefault="00FA1779" w:rsidP="00061A67">
            <w:pPr>
              <w:rPr>
                <w:sz w:val="24"/>
                <w:szCs w:val="24"/>
              </w:rPr>
            </w:pPr>
            <w:r>
              <w:rPr>
                <w:rFonts w:hint="eastAsia"/>
                <w:sz w:val="24"/>
                <w:szCs w:val="24"/>
              </w:rPr>
              <w:t>是</w:t>
            </w:r>
          </w:p>
        </w:tc>
        <w:tc>
          <w:tcPr>
            <w:tcW w:w="1756" w:type="dxa"/>
          </w:tcPr>
          <w:p w14:paraId="6ED9FAC1" w14:textId="77777777" w:rsidR="00FA1779" w:rsidRPr="00FD5F35" w:rsidRDefault="00FA1779" w:rsidP="00061A67">
            <w:pPr>
              <w:rPr>
                <w:sz w:val="24"/>
                <w:szCs w:val="24"/>
              </w:rPr>
            </w:pPr>
          </w:p>
        </w:tc>
      </w:tr>
      <w:tr w:rsidR="00FA1779" w14:paraId="3B484C90" w14:textId="77777777" w:rsidTr="00061A67">
        <w:tc>
          <w:tcPr>
            <w:tcW w:w="8296" w:type="dxa"/>
            <w:gridSpan w:val="6"/>
            <w:shd w:val="clear" w:color="auto" w:fill="E2EFD9" w:themeFill="accent6" w:themeFillTint="33"/>
          </w:tcPr>
          <w:p w14:paraId="2FC53328" w14:textId="77777777" w:rsidR="00FA1779" w:rsidRPr="00C84296" w:rsidRDefault="00FA1779" w:rsidP="00061A67">
            <w:pPr>
              <w:rPr>
                <w:b/>
                <w:szCs w:val="28"/>
              </w:rPr>
            </w:pPr>
            <w:r w:rsidRPr="00C84296">
              <w:rPr>
                <w:rFonts w:hint="eastAsia"/>
                <w:b/>
                <w:szCs w:val="28"/>
              </w:rPr>
              <w:t>农户信息</w:t>
            </w:r>
          </w:p>
        </w:tc>
      </w:tr>
      <w:tr w:rsidR="00FA1779" w14:paraId="566421C1" w14:textId="77777777" w:rsidTr="00061A67">
        <w:tc>
          <w:tcPr>
            <w:tcW w:w="2241" w:type="dxa"/>
          </w:tcPr>
          <w:p w14:paraId="5FAE11A5" w14:textId="77777777" w:rsidR="00FA1779" w:rsidRPr="00CB3C4A" w:rsidRDefault="00FA1779" w:rsidP="00061A67">
            <w:pPr>
              <w:rPr>
                <w:sz w:val="24"/>
                <w:szCs w:val="24"/>
              </w:rPr>
            </w:pPr>
            <w:r w:rsidRPr="00F715BE">
              <w:rPr>
                <w:sz w:val="24"/>
                <w:szCs w:val="24"/>
              </w:rPr>
              <w:t>farmerCode</w:t>
            </w:r>
          </w:p>
        </w:tc>
        <w:tc>
          <w:tcPr>
            <w:tcW w:w="1646" w:type="dxa"/>
            <w:gridSpan w:val="2"/>
          </w:tcPr>
          <w:p w14:paraId="33E7BEE9" w14:textId="77777777" w:rsidR="00FA1779" w:rsidRPr="00CB3C4A" w:rsidRDefault="00FA1779" w:rsidP="00061A67">
            <w:pPr>
              <w:rPr>
                <w:sz w:val="24"/>
                <w:szCs w:val="24"/>
              </w:rPr>
            </w:pPr>
            <w:r w:rsidRPr="002A12D2">
              <w:rPr>
                <w:rFonts w:hint="eastAsia"/>
                <w:sz w:val="24"/>
                <w:szCs w:val="24"/>
              </w:rPr>
              <w:t>农户代码</w:t>
            </w:r>
          </w:p>
        </w:tc>
        <w:tc>
          <w:tcPr>
            <w:tcW w:w="1907" w:type="dxa"/>
          </w:tcPr>
          <w:p w14:paraId="5C93AD8F"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28763AA4" w14:textId="77777777" w:rsidR="00FA1779" w:rsidRPr="00CB3C4A" w:rsidRDefault="00FA1779" w:rsidP="00061A67">
            <w:pPr>
              <w:rPr>
                <w:sz w:val="24"/>
                <w:szCs w:val="24"/>
              </w:rPr>
            </w:pPr>
            <w:r>
              <w:rPr>
                <w:rFonts w:hint="eastAsia"/>
                <w:sz w:val="24"/>
                <w:szCs w:val="24"/>
              </w:rPr>
              <w:t>是</w:t>
            </w:r>
          </w:p>
        </w:tc>
        <w:tc>
          <w:tcPr>
            <w:tcW w:w="1756" w:type="dxa"/>
          </w:tcPr>
          <w:p w14:paraId="5AB46A70" w14:textId="77777777" w:rsidR="00FA1779" w:rsidRPr="00CB3C4A" w:rsidRDefault="00FA1779" w:rsidP="00061A67">
            <w:pPr>
              <w:rPr>
                <w:sz w:val="24"/>
                <w:szCs w:val="24"/>
              </w:rPr>
            </w:pPr>
          </w:p>
        </w:tc>
      </w:tr>
      <w:tr w:rsidR="00FA1779" w14:paraId="3D6B83CA" w14:textId="77777777" w:rsidTr="00061A67">
        <w:tc>
          <w:tcPr>
            <w:tcW w:w="2241" w:type="dxa"/>
          </w:tcPr>
          <w:p w14:paraId="5A6FC580" w14:textId="77777777" w:rsidR="00FA1779" w:rsidRPr="00F715BE" w:rsidRDefault="00FA1779" w:rsidP="00061A67">
            <w:pPr>
              <w:rPr>
                <w:sz w:val="24"/>
                <w:szCs w:val="24"/>
              </w:rPr>
            </w:pPr>
            <w:r w:rsidRPr="00A203FC">
              <w:rPr>
                <w:sz w:val="24"/>
                <w:szCs w:val="24"/>
              </w:rPr>
              <w:t>farmerName</w:t>
            </w:r>
          </w:p>
        </w:tc>
        <w:tc>
          <w:tcPr>
            <w:tcW w:w="1646" w:type="dxa"/>
            <w:gridSpan w:val="2"/>
          </w:tcPr>
          <w:p w14:paraId="0CF897EB" w14:textId="77777777" w:rsidR="00FA1779" w:rsidRPr="002A12D2" w:rsidRDefault="00FA1779" w:rsidP="00061A67">
            <w:pPr>
              <w:rPr>
                <w:sz w:val="24"/>
                <w:szCs w:val="24"/>
              </w:rPr>
            </w:pPr>
            <w:r w:rsidRPr="00CE0F7E">
              <w:rPr>
                <w:rFonts w:hint="eastAsia"/>
                <w:sz w:val="24"/>
                <w:szCs w:val="24"/>
              </w:rPr>
              <w:t>农户姓名</w:t>
            </w:r>
          </w:p>
        </w:tc>
        <w:tc>
          <w:tcPr>
            <w:tcW w:w="1907" w:type="dxa"/>
          </w:tcPr>
          <w:p w14:paraId="37E8D2BC"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9E95142" w14:textId="77777777" w:rsidR="00FA1779" w:rsidRDefault="00FA1779" w:rsidP="00061A67">
            <w:pPr>
              <w:rPr>
                <w:sz w:val="24"/>
                <w:szCs w:val="24"/>
              </w:rPr>
            </w:pPr>
            <w:r>
              <w:rPr>
                <w:rFonts w:hint="eastAsia"/>
                <w:sz w:val="24"/>
                <w:szCs w:val="24"/>
              </w:rPr>
              <w:t>是</w:t>
            </w:r>
          </w:p>
        </w:tc>
        <w:tc>
          <w:tcPr>
            <w:tcW w:w="1756" w:type="dxa"/>
          </w:tcPr>
          <w:p w14:paraId="06DF3E73" w14:textId="77777777" w:rsidR="00FA1779" w:rsidRPr="00CB3C4A" w:rsidRDefault="00FA1779" w:rsidP="00061A67">
            <w:pPr>
              <w:rPr>
                <w:sz w:val="24"/>
                <w:szCs w:val="24"/>
              </w:rPr>
            </w:pPr>
          </w:p>
        </w:tc>
      </w:tr>
      <w:tr w:rsidR="00FA1779" w14:paraId="7714E98E" w14:textId="77777777" w:rsidTr="00061A67">
        <w:tc>
          <w:tcPr>
            <w:tcW w:w="2241" w:type="dxa"/>
          </w:tcPr>
          <w:p w14:paraId="60ABB732" w14:textId="77777777" w:rsidR="00FA1779" w:rsidRPr="00CB3C4A" w:rsidRDefault="00FA1779" w:rsidP="00061A67">
            <w:pPr>
              <w:rPr>
                <w:sz w:val="24"/>
                <w:szCs w:val="24"/>
              </w:rPr>
            </w:pPr>
            <w:r w:rsidRPr="005630F3">
              <w:rPr>
                <w:sz w:val="24"/>
                <w:szCs w:val="24"/>
              </w:rPr>
              <w:lastRenderedPageBreak/>
              <w:t>farmerIdType</w:t>
            </w:r>
          </w:p>
        </w:tc>
        <w:tc>
          <w:tcPr>
            <w:tcW w:w="1646" w:type="dxa"/>
            <w:gridSpan w:val="2"/>
          </w:tcPr>
          <w:p w14:paraId="369FD8B3" w14:textId="77777777" w:rsidR="00FA1779" w:rsidRPr="00CB3C4A" w:rsidRDefault="00FA1779" w:rsidP="00061A67">
            <w:pPr>
              <w:rPr>
                <w:sz w:val="24"/>
                <w:szCs w:val="24"/>
              </w:rPr>
            </w:pPr>
            <w:r w:rsidRPr="00EC752B">
              <w:rPr>
                <w:rFonts w:hint="eastAsia"/>
                <w:sz w:val="24"/>
                <w:szCs w:val="24"/>
              </w:rPr>
              <w:t>农户证件类型</w:t>
            </w:r>
          </w:p>
        </w:tc>
        <w:tc>
          <w:tcPr>
            <w:tcW w:w="1907" w:type="dxa"/>
          </w:tcPr>
          <w:p w14:paraId="2D491535" w14:textId="77777777" w:rsidR="00FA1779" w:rsidRDefault="00FA1779" w:rsidP="00061A67">
            <w:pPr>
              <w:rPr>
                <w:sz w:val="24"/>
                <w:szCs w:val="24"/>
              </w:rPr>
            </w:pPr>
            <w:r>
              <w:rPr>
                <w:sz w:val="24"/>
                <w:szCs w:val="24"/>
              </w:rPr>
              <w:t>VARCHAR2(</w:t>
            </w:r>
            <w:r>
              <w:rPr>
                <w:rFonts w:hint="eastAsia"/>
                <w:sz w:val="24"/>
                <w:szCs w:val="24"/>
              </w:rPr>
              <w:t>2</w:t>
            </w:r>
            <w:r w:rsidRPr="00FD2E9C">
              <w:rPr>
                <w:sz w:val="24"/>
                <w:szCs w:val="24"/>
              </w:rPr>
              <w:t>)</w:t>
            </w:r>
          </w:p>
        </w:tc>
        <w:tc>
          <w:tcPr>
            <w:tcW w:w="746" w:type="dxa"/>
          </w:tcPr>
          <w:p w14:paraId="67BF6559" w14:textId="77777777" w:rsidR="00FA1779" w:rsidRPr="00CB3C4A" w:rsidRDefault="00FA1779" w:rsidP="00061A67">
            <w:pPr>
              <w:rPr>
                <w:sz w:val="24"/>
                <w:szCs w:val="24"/>
              </w:rPr>
            </w:pPr>
            <w:r>
              <w:rPr>
                <w:rFonts w:hint="eastAsia"/>
                <w:sz w:val="24"/>
                <w:szCs w:val="24"/>
              </w:rPr>
              <w:t>否</w:t>
            </w:r>
          </w:p>
        </w:tc>
        <w:tc>
          <w:tcPr>
            <w:tcW w:w="1756" w:type="dxa"/>
          </w:tcPr>
          <w:p w14:paraId="349FF208" w14:textId="77777777" w:rsidR="00FA1779" w:rsidRPr="00CB3C4A" w:rsidRDefault="00FA1779" w:rsidP="00061A67">
            <w:pPr>
              <w:rPr>
                <w:sz w:val="24"/>
                <w:szCs w:val="24"/>
              </w:rPr>
            </w:pPr>
          </w:p>
        </w:tc>
      </w:tr>
      <w:tr w:rsidR="00FA1779" w14:paraId="2CDF34A8" w14:textId="77777777" w:rsidTr="00061A67">
        <w:tc>
          <w:tcPr>
            <w:tcW w:w="2241" w:type="dxa"/>
          </w:tcPr>
          <w:p w14:paraId="7850E5D1" w14:textId="77777777" w:rsidR="00FA1779" w:rsidRPr="00CB3C4A" w:rsidRDefault="00FA1779" w:rsidP="00061A67">
            <w:pPr>
              <w:rPr>
                <w:sz w:val="24"/>
                <w:szCs w:val="24"/>
              </w:rPr>
            </w:pPr>
            <w:r w:rsidRPr="0094497B">
              <w:rPr>
                <w:sz w:val="24"/>
                <w:szCs w:val="24"/>
              </w:rPr>
              <w:t>farmerIdCard</w:t>
            </w:r>
          </w:p>
        </w:tc>
        <w:tc>
          <w:tcPr>
            <w:tcW w:w="1646" w:type="dxa"/>
            <w:gridSpan w:val="2"/>
          </w:tcPr>
          <w:p w14:paraId="528D7F3B" w14:textId="77777777" w:rsidR="00FA1779" w:rsidRPr="00CB3C4A" w:rsidRDefault="00FA1779" w:rsidP="00061A67">
            <w:pPr>
              <w:rPr>
                <w:sz w:val="24"/>
                <w:szCs w:val="24"/>
              </w:rPr>
            </w:pPr>
            <w:r w:rsidRPr="001F30FF">
              <w:rPr>
                <w:rFonts w:hint="eastAsia"/>
                <w:sz w:val="24"/>
                <w:szCs w:val="24"/>
              </w:rPr>
              <w:t>农户证件号码</w:t>
            </w:r>
          </w:p>
        </w:tc>
        <w:tc>
          <w:tcPr>
            <w:tcW w:w="1907" w:type="dxa"/>
          </w:tcPr>
          <w:p w14:paraId="1956E176" w14:textId="77777777" w:rsidR="00FA1779" w:rsidRDefault="00FA1779" w:rsidP="00061A67">
            <w:pPr>
              <w:rPr>
                <w:sz w:val="24"/>
                <w:szCs w:val="24"/>
              </w:rPr>
            </w:pPr>
            <w:r>
              <w:rPr>
                <w:sz w:val="24"/>
                <w:szCs w:val="24"/>
              </w:rPr>
              <w:t>VARCHAR2(</w:t>
            </w:r>
            <w:r>
              <w:rPr>
                <w:rFonts w:hint="eastAsia"/>
                <w:sz w:val="24"/>
                <w:szCs w:val="24"/>
              </w:rPr>
              <w:t>20</w:t>
            </w:r>
            <w:r w:rsidRPr="00FD2E9C">
              <w:rPr>
                <w:sz w:val="24"/>
                <w:szCs w:val="24"/>
              </w:rPr>
              <w:t>)</w:t>
            </w:r>
          </w:p>
        </w:tc>
        <w:tc>
          <w:tcPr>
            <w:tcW w:w="746" w:type="dxa"/>
          </w:tcPr>
          <w:p w14:paraId="35143C57" w14:textId="77777777" w:rsidR="00FA1779" w:rsidRPr="00CB3C4A" w:rsidRDefault="00FA1779" w:rsidP="00061A67">
            <w:pPr>
              <w:rPr>
                <w:sz w:val="24"/>
                <w:szCs w:val="24"/>
              </w:rPr>
            </w:pPr>
            <w:r>
              <w:rPr>
                <w:rFonts w:hint="eastAsia"/>
                <w:sz w:val="24"/>
                <w:szCs w:val="24"/>
              </w:rPr>
              <w:t>否</w:t>
            </w:r>
          </w:p>
        </w:tc>
        <w:tc>
          <w:tcPr>
            <w:tcW w:w="1756" w:type="dxa"/>
          </w:tcPr>
          <w:p w14:paraId="645BB297" w14:textId="77777777" w:rsidR="00FA1779" w:rsidRPr="00CB3C4A" w:rsidRDefault="00FA1779" w:rsidP="00061A67">
            <w:pPr>
              <w:rPr>
                <w:sz w:val="24"/>
                <w:szCs w:val="24"/>
              </w:rPr>
            </w:pPr>
          </w:p>
        </w:tc>
      </w:tr>
      <w:tr w:rsidR="00FA1779" w14:paraId="2C2C1E87" w14:textId="77777777" w:rsidTr="00061A67">
        <w:tc>
          <w:tcPr>
            <w:tcW w:w="2241" w:type="dxa"/>
          </w:tcPr>
          <w:p w14:paraId="09F3D6CB" w14:textId="77777777" w:rsidR="00FA1779" w:rsidRPr="00CB3C4A" w:rsidRDefault="00FA1779" w:rsidP="00061A67">
            <w:pPr>
              <w:rPr>
                <w:sz w:val="24"/>
                <w:szCs w:val="24"/>
              </w:rPr>
            </w:pPr>
            <w:r w:rsidRPr="001A23CB">
              <w:rPr>
                <w:sz w:val="24"/>
                <w:szCs w:val="24"/>
              </w:rPr>
              <w:t>phone</w:t>
            </w:r>
          </w:p>
        </w:tc>
        <w:tc>
          <w:tcPr>
            <w:tcW w:w="1646" w:type="dxa"/>
            <w:gridSpan w:val="2"/>
          </w:tcPr>
          <w:p w14:paraId="6A83E157" w14:textId="77777777" w:rsidR="00FA1779" w:rsidRPr="00CB3C4A" w:rsidRDefault="00FA1779" w:rsidP="00061A67">
            <w:pPr>
              <w:rPr>
                <w:sz w:val="24"/>
                <w:szCs w:val="24"/>
              </w:rPr>
            </w:pPr>
            <w:r w:rsidRPr="0067765D">
              <w:rPr>
                <w:rFonts w:hint="eastAsia"/>
                <w:sz w:val="24"/>
                <w:szCs w:val="24"/>
              </w:rPr>
              <w:t>农户手机号码</w:t>
            </w:r>
          </w:p>
        </w:tc>
        <w:tc>
          <w:tcPr>
            <w:tcW w:w="1907" w:type="dxa"/>
          </w:tcPr>
          <w:p w14:paraId="6068BE4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D58139E" w14:textId="77777777" w:rsidR="00FA1779" w:rsidRPr="00CB3C4A" w:rsidRDefault="00FA1779" w:rsidP="00061A67">
            <w:pPr>
              <w:rPr>
                <w:sz w:val="24"/>
                <w:szCs w:val="24"/>
              </w:rPr>
            </w:pPr>
            <w:r>
              <w:rPr>
                <w:rFonts w:hint="eastAsia"/>
                <w:sz w:val="24"/>
                <w:szCs w:val="24"/>
              </w:rPr>
              <w:t>否</w:t>
            </w:r>
          </w:p>
        </w:tc>
        <w:tc>
          <w:tcPr>
            <w:tcW w:w="1756" w:type="dxa"/>
          </w:tcPr>
          <w:p w14:paraId="26F550DE" w14:textId="77777777" w:rsidR="00FA1779" w:rsidRPr="00CB3C4A" w:rsidRDefault="00FA1779" w:rsidP="00061A67">
            <w:pPr>
              <w:rPr>
                <w:sz w:val="24"/>
                <w:szCs w:val="24"/>
              </w:rPr>
            </w:pPr>
          </w:p>
        </w:tc>
      </w:tr>
      <w:tr w:rsidR="00FA1779" w14:paraId="4008B9DA" w14:textId="77777777" w:rsidTr="00061A67">
        <w:tc>
          <w:tcPr>
            <w:tcW w:w="2241" w:type="dxa"/>
          </w:tcPr>
          <w:p w14:paraId="339BFEA1" w14:textId="77777777" w:rsidR="00FA1779" w:rsidRPr="00CB3C4A" w:rsidRDefault="00FA1779" w:rsidP="00061A67">
            <w:pPr>
              <w:rPr>
                <w:sz w:val="24"/>
                <w:szCs w:val="24"/>
              </w:rPr>
            </w:pPr>
            <w:r>
              <w:rPr>
                <w:sz w:val="24"/>
                <w:szCs w:val="24"/>
              </w:rPr>
              <w:t>t</w:t>
            </w:r>
            <w:r>
              <w:rPr>
                <w:rFonts w:hint="eastAsia"/>
                <w:sz w:val="24"/>
                <w:szCs w:val="24"/>
              </w:rPr>
              <w:t>el</w:t>
            </w:r>
          </w:p>
        </w:tc>
        <w:tc>
          <w:tcPr>
            <w:tcW w:w="1646" w:type="dxa"/>
            <w:gridSpan w:val="2"/>
          </w:tcPr>
          <w:p w14:paraId="02843B50" w14:textId="77777777" w:rsidR="00FA1779" w:rsidRPr="00CB3C4A" w:rsidRDefault="00FA1779" w:rsidP="00061A67">
            <w:pPr>
              <w:rPr>
                <w:sz w:val="24"/>
                <w:szCs w:val="24"/>
              </w:rPr>
            </w:pPr>
            <w:r w:rsidRPr="0067765D">
              <w:rPr>
                <w:rFonts w:hint="eastAsia"/>
                <w:sz w:val="24"/>
                <w:szCs w:val="24"/>
              </w:rPr>
              <w:t>农户电话号码</w:t>
            </w:r>
          </w:p>
        </w:tc>
        <w:tc>
          <w:tcPr>
            <w:tcW w:w="1907" w:type="dxa"/>
          </w:tcPr>
          <w:p w14:paraId="25E410DB"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39675C28" w14:textId="77777777" w:rsidR="00FA1779" w:rsidRPr="00CB3C4A" w:rsidRDefault="00FA1779" w:rsidP="00061A67">
            <w:pPr>
              <w:rPr>
                <w:sz w:val="24"/>
                <w:szCs w:val="24"/>
              </w:rPr>
            </w:pPr>
            <w:r>
              <w:rPr>
                <w:rFonts w:hint="eastAsia"/>
                <w:sz w:val="24"/>
                <w:szCs w:val="24"/>
              </w:rPr>
              <w:t>否</w:t>
            </w:r>
          </w:p>
        </w:tc>
        <w:tc>
          <w:tcPr>
            <w:tcW w:w="1756" w:type="dxa"/>
          </w:tcPr>
          <w:p w14:paraId="4D4736A8" w14:textId="77777777" w:rsidR="00FA1779" w:rsidRPr="00CB3C4A" w:rsidRDefault="00FA1779" w:rsidP="00061A67">
            <w:pPr>
              <w:rPr>
                <w:sz w:val="24"/>
                <w:szCs w:val="24"/>
              </w:rPr>
            </w:pPr>
          </w:p>
        </w:tc>
      </w:tr>
      <w:tr w:rsidR="00FA1779" w14:paraId="6D2D7D45" w14:textId="77777777" w:rsidTr="00061A67">
        <w:tc>
          <w:tcPr>
            <w:tcW w:w="2241" w:type="dxa"/>
          </w:tcPr>
          <w:p w14:paraId="29CEAC79" w14:textId="77777777" w:rsidR="00FA1779" w:rsidRPr="001A23CB" w:rsidRDefault="00FA1779" w:rsidP="00061A67">
            <w:pPr>
              <w:rPr>
                <w:sz w:val="24"/>
                <w:szCs w:val="24"/>
              </w:rPr>
            </w:pPr>
            <w:r w:rsidRPr="00D60E57">
              <w:rPr>
                <w:sz w:val="24"/>
                <w:szCs w:val="24"/>
              </w:rPr>
              <w:t>address</w:t>
            </w:r>
          </w:p>
        </w:tc>
        <w:tc>
          <w:tcPr>
            <w:tcW w:w="1646" w:type="dxa"/>
            <w:gridSpan w:val="2"/>
          </w:tcPr>
          <w:p w14:paraId="78BB7459" w14:textId="77777777" w:rsidR="00FA1779" w:rsidRPr="0067765D" w:rsidRDefault="00FA1779" w:rsidP="00061A67">
            <w:pPr>
              <w:rPr>
                <w:sz w:val="24"/>
                <w:szCs w:val="24"/>
              </w:rPr>
            </w:pPr>
            <w:r w:rsidRPr="009067A5">
              <w:rPr>
                <w:rFonts w:hint="eastAsia"/>
                <w:sz w:val="24"/>
                <w:szCs w:val="24"/>
              </w:rPr>
              <w:t>农户住址</w:t>
            </w:r>
          </w:p>
        </w:tc>
        <w:tc>
          <w:tcPr>
            <w:tcW w:w="1907" w:type="dxa"/>
          </w:tcPr>
          <w:p w14:paraId="4A6B64BB"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15043114" w14:textId="77777777" w:rsidR="00FA1779" w:rsidRDefault="00FA1779" w:rsidP="00061A67">
            <w:pPr>
              <w:rPr>
                <w:sz w:val="24"/>
                <w:szCs w:val="24"/>
              </w:rPr>
            </w:pPr>
            <w:r>
              <w:rPr>
                <w:rFonts w:hint="eastAsia"/>
                <w:sz w:val="24"/>
                <w:szCs w:val="24"/>
              </w:rPr>
              <w:t>否</w:t>
            </w:r>
          </w:p>
        </w:tc>
        <w:tc>
          <w:tcPr>
            <w:tcW w:w="1756" w:type="dxa"/>
          </w:tcPr>
          <w:p w14:paraId="5CDB8941" w14:textId="77777777" w:rsidR="00FA1779" w:rsidRPr="00CB3C4A" w:rsidRDefault="00FA1779" w:rsidP="00061A67">
            <w:pPr>
              <w:rPr>
                <w:sz w:val="24"/>
                <w:szCs w:val="24"/>
              </w:rPr>
            </w:pPr>
          </w:p>
        </w:tc>
      </w:tr>
      <w:tr w:rsidR="00FA1779" w14:paraId="1AB0E703" w14:textId="77777777" w:rsidTr="00061A67">
        <w:tc>
          <w:tcPr>
            <w:tcW w:w="2241" w:type="dxa"/>
          </w:tcPr>
          <w:p w14:paraId="052BA72C" w14:textId="77777777" w:rsidR="00FA1779" w:rsidRPr="00D60E57" w:rsidRDefault="00FA1779" w:rsidP="00061A67">
            <w:pPr>
              <w:rPr>
                <w:sz w:val="24"/>
                <w:szCs w:val="24"/>
              </w:rPr>
            </w:pPr>
            <w:r w:rsidRPr="00702394">
              <w:rPr>
                <w:sz w:val="24"/>
                <w:szCs w:val="24"/>
              </w:rPr>
              <w:t>teamName</w:t>
            </w:r>
          </w:p>
        </w:tc>
        <w:tc>
          <w:tcPr>
            <w:tcW w:w="1646" w:type="dxa"/>
            <w:gridSpan w:val="2"/>
          </w:tcPr>
          <w:p w14:paraId="76B8F40F" w14:textId="77777777" w:rsidR="00FA1779" w:rsidRPr="009067A5" w:rsidRDefault="00FA1779" w:rsidP="00061A67">
            <w:pPr>
              <w:rPr>
                <w:sz w:val="24"/>
                <w:szCs w:val="24"/>
              </w:rPr>
            </w:pPr>
            <w:r w:rsidRPr="0066759C">
              <w:rPr>
                <w:rFonts w:hint="eastAsia"/>
                <w:sz w:val="24"/>
                <w:szCs w:val="24"/>
              </w:rPr>
              <w:t>农户所在组别名称</w:t>
            </w:r>
          </w:p>
        </w:tc>
        <w:tc>
          <w:tcPr>
            <w:tcW w:w="1907" w:type="dxa"/>
          </w:tcPr>
          <w:p w14:paraId="3077E2AE"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23FF12D" w14:textId="77777777" w:rsidR="00FA1779" w:rsidRDefault="00FA1779" w:rsidP="00061A67">
            <w:pPr>
              <w:rPr>
                <w:sz w:val="24"/>
                <w:szCs w:val="24"/>
              </w:rPr>
            </w:pPr>
            <w:r>
              <w:rPr>
                <w:rFonts w:hint="eastAsia"/>
                <w:sz w:val="24"/>
                <w:szCs w:val="24"/>
              </w:rPr>
              <w:t>否</w:t>
            </w:r>
          </w:p>
        </w:tc>
        <w:tc>
          <w:tcPr>
            <w:tcW w:w="1756" w:type="dxa"/>
          </w:tcPr>
          <w:p w14:paraId="6A13F528" w14:textId="77777777" w:rsidR="00FA1779" w:rsidRPr="00CB3C4A" w:rsidRDefault="00FA1779" w:rsidP="00061A67">
            <w:pPr>
              <w:rPr>
                <w:sz w:val="24"/>
                <w:szCs w:val="24"/>
              </w:rPr>
            </w:pPr>
          </w:p>
        </w:tc>
      </w:tr>
      <w:tr w:rsidR="00FA1779" w14:paraId="6D734AE9" w14:textId="77777777" w:rsidTr="00061A67">
        <w:tc>
          <w:tcPr>
            <w:tcW w:w="2241" w:type="dxa"/>
          </w:tcPr>
          <w:p w14:paraId="0F9B22A7" w14:textId="77777777" w:rsidR="00FA1779" w:rsidRPr="00702394" w:rsidRDefault="00FA1779" w:rsidP="00061A67">
            <w:pPr>
              <w:rPr>
                <w:sz w:val="24"/>
                <w:szCs w:val="24"/>
              </w:rPr>
            </w:pPr>
            <w:r>
              <w:rPr>
                <w:rFonts w:hint="eastAsia"/>
                <w:sz w:val="24"/>
                <w:szCs w:val="24"/>
              </w:rPr>
              <w:t>w</w:t>
            </w:r>
            <w:r>
              <w:rPr>
                <w:sz w:val="24"/>
                <w:szCs w:val="24"/>
              </w:rPr>
              <w:t>echat</w:t>
            </w:r>
          </w:p>
        </w:tc>
        <w:tc>
          <w:tcPr>
            <w:tcW w:w="1646" w:type="dxa"/>
            <w:gridSpan w:val="2"/>
          </w:tcPr>
          <w:p w14:paraId="4D8D1BDC" w14:textId="77777777" w:rsidR="00FA1779" w:rsidRPr="0066759C" w:rsidRDefault="00FA1779" w:rsidP="00061A67">
            <w:pPr>
              <w:rPr>
                <w:sz w:val="24"/>
                <w:szCs w:val="24"/>
              </w:rPr>
            </w:pPr>
            <w:r>
              <w:rPr>
                <w:rFonts w:hint="eastAsia"/>
                <w:sz w:val="24"/>
                <w:szCs w:val="24"/>
              </w:rPr>
              <w:t>微信号</w:t>
            </w:r>
          </w:p>
        </w:tc>
        <w:tc>
          <w:tcPr>
            <w:tcW w:w="1907" w:type="dxa"/>
            <w:vAlign w:val="center"/>
          </w:tcPr>
          <w:p w14:paraId="3972B3CB"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006849AB" w14:textId="77777777" w:rsidR="00FA1779" w:rsidRDefault="00FA1779" w:rsidP="00061A67">
            <w:pPr>
              <w:rPr>
                <w:sz w:val="24"/>
                <w:szCs w:val="24"/>
              </w:rPr>
            </w:pPr>
            <w:r>
              <w:rPr>
                <w:rFonts w:hint="eastAsia"/>
                <w:sz w:val="24"/>
                <w:szCs w:val="24"/>
              </w:rPr>
              <w:t>否</w:t>
            </w:r>
          </w:p>
        </w:tc>
        <w:tc>
          <w:tcPr>
            <w:tcW w:w="1756" w:type="dxa"/>
          </w:tcPr>
          <w:p w14:paraId="3BDECD35" w14:textId="77777777" w:rsidR="00FA1779" w:rsidRPr="00CB3C4A" w:rsidRDefault="00FA1779" w:rsidP="00061A67">
            <w:pPr>
              <w:rPr>
                <w:sz w:val="24"/>
                <w:szCs w:val="24"/>
              </w:rPr>
            </w:pPr>
          </w:p>
        </w:tc>
      </w:tr>
      <w:tr w:rsidR="00FA1779" w14:paraId="1ADFD255" w14:textId="77777777" w:rsidTr="00061A67">
        <w:tc>
          <w:tcPr>
            <w:tcW w:w="2241" w:type="dxa"/>
          </w:tcPr>
          <w:p w14:paraId="7B0DC101" w14:textId="77777777" w:rsidR="00FA1779" w:rsidRPr="00702394" w:rsidRDefault="00FA1779" w:rsidP="00061A67">
            <w:pPr>
              <w:rPr>
                <w:sz w:val="24"/>
                <w:szCs w:val="24"/>
              </w:rPr>
            </w:pPr>
            <w:r>
              <w:rPr>
                <w:rFonts w:hint="eastAsia"/>
                <w:sz w:val="24"/>
                <w:szCs w:val="24"/>
              </w:rPr>
              <w:t>a</w:t>
            </w:r>
            <w:r>
              <w:rPr>
                <w:sz w:val="24"/>
                <w:szCs w:val="24"/>
              </w:rPr>
              <w:t>lipay</w:t>
            </w:r>
          </w:p>
        </w:tc>
        <w:tc>
          <w:tcPr>
            <w:tcW w:w="1646" w:type="dxa"/>
            <w:gridSpan w:val="2"/>
          </w:tcPr>
          <w:p w14:paraId="59B24703" w14:textId="77777777" w:rsidR="00FA1779" w:rsidRPr="0066759C" w:rsidRDefault="00FA1779" w:rsidP="00061A67">
            <w:pPr>
              <w:rPr>
                <w:sz w:val="24"/>
                <w:szCs w:val="24"/>
              </w:rPr>
            </w:pPr>
            <w:r>
              <w:rPr>
                <w:rFonts w:hint="eastAsia"/>
                <w:sz w:val="24"/>
                <w:szCs w:val="24"/>
              </w:rPr>
              <w:t>支付宝号</w:t>
            </w:r>
          </w:p>
        </w:tc>
        <w:tc>
          <w:tcPr>
            <w:tcW w:w="1907" w:type="dxa"/>
            <w:vAlign w:val="center"/>
          </w:tcPr>
          <w:p w14:paraId="275B1D7A"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6D868D8F" w14:textId="77777777" w:rsidR="00FA1779" w:rsidRDefault="00FA1779" w:rsidP="00061A67">
            <w:pPr>
              <w:rPr>
                <w:sz w:val="24"/>
                <w:szCs w:val="24"/>
              </w:rPr>
            </w:pPr>
            <w:r>
              <w:rPr>
                <w:rFonts w:hint="eastAsia"/>
                <w:sz w:val="24"/>
                <w:szCs w:val="24"/>
              </w:rPr>
              <w:t>否</w:t>
            </w:r>
          </w:p>
        </w:tc>
        <w:tc>
          <w:tcPr>
            <w:tcW w:w="1756" w:type="dxa"/>
          </w:tcPr>
          <w:p w14:paraId="5DF1A8A6" w14:textId="77777777" w:rsidR="00FA1779" w:rsidRPr="00CB3C4A" w:rsidRDefault="00FA1779" w:rsidP="00061A67">
            <w:pPr>
              <w:rPr>
                <w:sz w:val="24"/>
                <w:szCs w:val="24"/>
              </w:rPr>
            </w:pPr>
          </w:p>
        </w:tc>
      </w:tr>
      <w:tr w:rsidR="00FA1779" w14:paraId="4C262F5F" w14:textId="77777777" w:rsidTr="00061A67">
        <w:tc>
          <w:tcPr>
            <w:tcW w:w="2241" w:type="dxa"/>
          </w:tcPr>
          <w:p w14:paraId="1794BB2F" w14:textId="77777777" w:rsidR="00FA1779" w:rsidRPr="00702394" w:rsidRDefault="00FA1779" w:rsidP="00061A67">
            <w:pPr>
              <w:rPr>
                <w:sz w:val="24"/>
                <w:szCs w:val="24"/>
              </w:rPr>
            </w:pPr>
            <w:r w:rsidRPr="000C1E68">
              <w:rPr>
                <w:sz w:val="24"/>
                <w:szCs w:val="24"/>
              </w:rPr>
              <w:t>bankTypeCode</w:t>
            </w:r>
          </w:p>
        </w:tc>
        <w:tc>
          <w:tcPr>
            <w:tcW w:w="1646" w:type="dxa"/>
            <w:gridSpan w:val="2"/>
          </w:tcPr>
          <w:p w14:paraId="3FDDA54F" w14:textId="77777777" w:rsidR="00FA1779" w:rsidRPr="0066759C" w:rsidRDefault="00FA1779" w:rsidP="00061A67">
            <w:pPr>
              <w:rPr>
                <w:sz w:val="24"/>
                <w:szCs w:val="24"/>
              </w:rPr>
            </w:pPr>
            <w:r w:rsidRPr="00D533A8">
              <w:rPr>
                <w:rFonts w:hint="eastAsia"/>
                <w:sz w:val="24"/>
                <w:szCs w:val="24"/>
              </w:rPr>
              <w:t>农户开户所在银行大类代码</w:t>
            </w:r>
          </w:p>
        </w:tc>
        <w:tc>
          <w:tcPr>
            <w:tcW w:w="1907" w:type="dxa"/>
          </w:tcPr>
          <w:p w14:paraId="351B9A1F"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EF4699B" w14:textId="77777777" w:rsidR="00FA1779" w:rsidRDefault="00FA1779" w:rsidP="00061A67">
            <w:pPr>
              <w:rPr>
                <w:sz w:val="24"/>
                <w:szCs w:val="24"/>
              </w:rPr>
            </w:pPr>
            <w:r>
              <w:rPr>
                <w:rFonts w:hint="eastAsia"/>
                <w:sz w:val="24"/>
                <w:szCs w:val="24"/>
              </w:rPr>
              <w:t>否</w:t>
            </w:r>
          </w:p>
        </w:tc>
        <w:tc>
          <w:tcPr>
            <w:tcW w:w="1756" w:type="dxa"/>
          </w:tcPr>
          <w:p w14:paraId="0184510E" w14:textId="77777777" w:rsidR="00FA1779" w:rsidRPr="00CB3C4A" w:rsidRDefault="00FA1779" w:rsidP="00061A67">
            <w:pPr>
              <w:rPr>
                <w:sz w:val="24"/>
                <w:szCs w:val="24"/>
              </w:rPr>
            </w:pPr>
          </w:p>
        </w:tc>
      </w:tr>
      <w:tr w:rsidR="00FA1779" w14:paraId="6BD6EA29" w14:textId="77777777" w:rsidTr="00061A67">
        <w:tc>
          <w:tcPr>
            <w:tcW w:w="2241" w:type="dxa"/>
          </w:tcPr>
          <w:p w14:paraId="6FF42C92" w14:textId="77777777" w:rsidR="00FA1779" w:rsidRPr="000C1E68" w:rsidRDefault="00FA1779" w:rsidP="00061A67">
            <w:pPr>
              <w:rPr>
                <w:sz w:val="24"/>
                <w:szCs w:val="24"/>
              </w:rPr>
            </w:pPr>
            <w:r w:rsidRPr="00112D96">
              <w:rPr>
                <w:sz w:val="24"/>
                <w:szCs w:val="24"/>
              </w:rPr>
              <w:t>bankTypeName</w:t>
            </w:r>
          </w:p>
        </w:tc>
        <w:tc>
          <w:tcPr>
            <w:tcW w:w="1646" w:type="dxa"/>
            <w:gridSpan w:val="2"/>
          </w:tcPr>
          <w:p w14:paraId="055ED946" w14:textId="77777777" w:rsidR="00FA1779" w:rsidRPr="00D533A8" w:rsidRDefault="00FA1779" w:rsidP="00061A67">
            <w:pPr>
              <w:rPr>
                <w:sz w:val="24"/>
                <w:szCs w:val="24"/>
              </w:rPr>
            </w:pPr>
            <w:r w:rsidRPr="00A00367">
              <w:rPr>
                <w:rFonts w:hint="eastAsia"/>
                <w:sz w:val="24"/>
                <w:szCs w:val="24"/>
              </w:rPr>
              <w:t>农户开户所在银行大类名称</w:t>
            </w:r>
          </w:p>
        </w:tc>
        <w:tc>
          <w:tcPr>
            <w:tcW w:w="1907" w:type="dxa"/>
          </w:tcPr>
          <w:p w14:paraId="22C20C34"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95ADC18" w14:textId="77777777" w:rsidR="00FA1779" w:rsidRDefault="00FA1779" w:rsidP="00061A67">
            <w:pPr>
              <w:rPr>
                <w:sz w:val="24"/>
                <w:szCs w:val="24"/>
              </w:rPr>
            </w:pPr>
            <w:r>
              <w:rPr>
                <w:rFonts w:hint="eastAsia"/>
                <w:sz w:val="24"/>
                <w:szCs w:val="24"/>
              </w:rPr>
              <w:t>否</w:t>
            </w:r>
          </w:p>
        </w:tc>
        <w:tc>
          <w:tcPr>
            <w:tcW w:w="1756" w:type="dxa"/>
          </w:tcPr>
          <w:p w14:paraId="7DBA36D8" w14:textId="77777777" w:rsidR="00FA1779" w:rsidRPr="00CB3C4A" w:rsidRDefault="00FA1779" w:rsidP="00061A67">
            <w:pPr>
              <w:rPr>
                <w:sz w:val="24"/>
                <w:szCs w:val="24"/>
              </w:rPr>
            </w:pPr>
          </w:p>
        </w:tc>
      </w:tr>
      <w:tr w:rsidR="00FA1779" w14:paraId="7C14E642" w14:textId="77777777" w:rsidTr="00061A67">
        <w:tc>
          <w:tcPr>
            <w:tcW w:w="2241" w:type="dxa"/>
          </w:tcPr>
          <w:p w14:paraId="2EE2241A" w14:textId="77777777" w:rsidR="00FA1779" w:rsidRPr="00112D96" w:rsidRDefault="00FA1779" w:rsidP="00061A67">
            <w:pPr>
              <w:rPr>
                <w:sz w:val="24"/>
                <w:szCs w:val="24"/>
              </w:rPr>
            </w:pPr>
            <w:r w:rsidRPr="00F97220">
              <w:rPr>
                <w:sz w:val="24"/>
                <w:szCs w:val="24"/>
              </w:rPr>
              <w:t>bankProvinceCode</w:t>
            </w:r>
          </w:p>
        </w:tc>
        <w:tc>
          <w:tcPr>
            <w:tcW w:w="1646" w:type="dxa"/>
            <w:gridSpan w:val="2"/>
          </w:tcPr>
          <w:p w14:paraId="348FC101" w14:textId="77777777" w:rsidR="00FA1779" w:rsidRPr="00A00367" w:rsidRDefault="00FA1779" w:rsidP="00061A67">
            <w:pPr>
              <w:rPr>
                <w:sz w:val="24"/>
                <w:szCs w:val="24"/>
              </w:rPr>
            </w:pPr>
            <w:r w:rsidRPr="0058249A">
              <w:rPr>
                <w:rFonts w:hint="eastAsia"/>
                <w:sz w:val="24"/>
                <w:szCs w:val="24"/>
              </w:rPr>
              <w:t>农户开户银行所在省代码</w:t>
            </w:r>
          </w:p>
        </w:tc>
        <w:tc>
          <w:tcPr>
            <w:tcW w:w="1907" w:type="dxa"/>
          </w:tcPr>
          <w:p w14:paraId="09EC08C0"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3F1868DE" w14:textId="77777777" w:rsidR="00FA1779" w:rsidRDefault="00FA1779" w:rsidP="00061A67">
            <w:pPr>
              <w:rPr>
                <w:sz w:val="24"/>
                <w:szCs w:val="24"/>
              </w:rPr>
            </w:pPr>
            <w:r>
              <w:rPr>
                <w:rFonts w:hint="eastAsia"/>
                <w:sz w:val="24"/>
                <w:szCs w:val="24"/>
              </w:rPr>
              <w:t>否</w:t>
            </w:r>
          </w:p>
        </w:tc>
        <w:tc>
          <w:tcPr>
            <w:tcW w:w="1756" w:type="dxa"/>
          </w:tcPr>
          <w:p w14:paraId="267BF28E" w14:textId="77777777" w:rsidR="00FA1779" w:rsidRPr="00CB3C4A" w:rsidRDefault="00FA1779" w:rsidP="00061A67">
            <w:pPr>
              <w:rPr>
                <w:sz w:val="24"/>
                <w:szCs w:val="24"/>
              </w:rPr>
            </w:pPr>
          </w:p>
        </w:tc>
      </w:tr>
      <w:tr w:rsidR="00FA1779" w14:paraId="43D81804" w14:textId="77777777" w:rsidTr="00061A67">
        <w:tc>
          <w:tcPr>
            <w:tcW w:w="2241" w:type="dxa"/>
          </w:tcPr>
          <w:p w14:paraId="48D2666A" w14:textId="77777777" w:rsidR="00FA1779" w:rsidRPr="00112D96" w:rsidRDefault="00FA1779" w:rsidP="00061A67">
            <w:pPr>
              <w:rPr>
                <w:sz w:val="24"/>
                <w:szCs w:val="24"/>
              </w:rPr>
            </w:pPr>
            <w:r w:rsidRPr="00F97220">
              <w:rPr>
                <w:sz w:val="24"/>
                <w:szCs w:val="24"/>
              </w:rPr>
              <w:lastRenderedPageBreak/>
              <w:t>bankProvince</w:t>
            </w:r>
            <w:r>
              <w:rPr>
                <w:rFonts w:hint="eastAsia"/>
                <w:sz w:val="24"/>
                <w:szCs w:val="24"/>
              </w:rPr>
              <w:t>Name</w:t>
            </w:r>
          </w:p>
        </w:tc>
        <w:tc>
          <w:tcPr>
            <w:tcW w:w="1646" w:type="dxa"/>
            <w:gridSpan w:val="2"/>
          </w:tcPr>
          <w:p w14:paraId="4AAFD4D6" w14:textId="77777777" w:rsidR="00FA1779" w:rsidRPr="00A00367" w:rsidRDefault="00FA1779" w:rsidP="00061A67">
            <w:pPr>
              <w:rPr>
                <w:sz w:val="24"/>
                <w:szCs w:val="24"/>
              </w:rPr>
            </w:pPr>
            <w:r w:rsidRPr="0058249A">
              <w:rPr>
                <w:rFonts w:hint="eastAsia"/>
                <w:sz w:val="24"/>
                <w:szCs w:val="24"/>
              </w:rPr>
              <w:t>农户开户银行所在省</w:t>
            </w:r>
            <w:r>
              <w:rPr>
                <w:rFonts w:hint="eastAsia"/>
                <w:sz w:val="24"/>
                <w:szCs w:val="24"/>
              </w:rPr>
              <w:t>名称</w:t>
            </w:r>
          </w:p>
        </w:tc>
        <w:tc>
          <w:tcPr>
            <w:tcW w:w="1907" w:type="dxa"/>
          </w:tcPr>
          <w:p w14:paraId="5684F7E6"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46270A72" w14:textId="77777777" w:rsidR="00FA1779" w:rsidRDefault="00FA1779" w:rsidP="00061A67">
            <w:pPr>
              <w:rPr>
                <w:sz w:val="24"/>
                <w:szCs w:val="24"/>
              </w:rPr>
            </w:pPr>
            <w:r>
              <w:rPr>
                <w:rFonts w:hint="eastAsia"/>
                <w:sz w:val="24"/>
                <w:szCs w:val="24"/>
              </w:rPr>
              <w:t>否</w:t>
            </w:r>
          </w:p>
        </w:tc>
        <w:tc>
          <w:tcPr>
            <w:tcW w:w="1756" w:type="dxa"/>
          </w:tcPr>
          <w:p w14:paraId="62C893B9" w14:textId="77777777" w:rsidR="00FA1779" w:rsidRPr="00CB3C4A" w:rsidRDefault="00FA1779" w:rsidP="00061A67">
            <w:pPr>
              <w:rPr>
                <w:sz w:val="24"/>
                <w:szCs w:val="24"/>
              </w:rPr>
            </w:pPr>
          </w:p>
        </w:tc>
      </w:tr>
      <w:tr w:rsidR="00FA1779" w14:paraId="0FBC7134" w14:textId="77777777" w:rsidTr="00061A67">
        <w:tc>
          <w:tcPr>
            <w:tcW w:w="2241" w:type="dxa"/>
          </w:tcPr>
          <w:p w14:paraId="541E3C4D" w14:textId="77777777" w:rsidR="00FA1779" w:rsidRPr="00F97220" w:rsidRDefault="00FA1779" w:rsidP="00061A67">
            <w:pPr>
              <w:rPr>
                <w:sz w:val="24"/>
                <w:szCs w:val="24"/>
              </w:rPr>
            </w:pPr>
            <w:r w:rsidRPr="0016718E">
              <w:rPr>
                <w:sz w:val="24"/>
                <w:szCs w:val="24"/>
              </w:rPr>
              <w:t>bankCityCode</w:t>
            </w:r>
          </w:p>
        </w:tc>
        <w:tc>
          <w:tcPr>
            <w:tcW w:w="1646" w:type="dxa"/>
            <w:gridSpan w:val="2"/>
          </w:tcPr>
          <w:p w14:paraId="26FC3090" w14:textId="77777777" w:rsidR="00FA1779" w:rsidRPr="0058249A" w:rsidRDefault="00FA1779" w:rsidP="00061A67">
            <w:pPr>
              <w:rPr>
                <w:sz w:val="24"/>
                <w:szCs w:val="24"/>
              </w:rPr>
            </w:pPr>
            <w:r w:rsidRPr="00E53241">
              <w:rPr>
                <w:rFonts w:hint="eastAsia"/>
                <w:sz w:val="24"/>
                <w:szCs w:val="24"/>
              </w:rPr>
              <w:t>农户开户银行所在市代码</w:t>
            </w:r>
          </w:p>
        </w:tc>
        <w:tc>
          <w:tcPr>
            <w:tcW w:w="1907" w:type="dxa"/>
          </w:tcPr>
          <w:p w14:paraId="33DFCEF1"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C12CA18" w14:textId="77777777" w:rsidR="00FA1779" w:rsidRDefault="00FA1779" w:rsidP="00061A67">
            <w:pPr>
              <w:rPr>
                <w:sz w:val="24"/>
                <w:szCs w:val="24"/>
              </w:rPr>
            </w:pPr>
            <w:r>
              <w:rPr>
                <w:rFonts w:hint="eastAsia"/>
                <w:sz w:val="24"/>
                <w:szCs w:val="24"/>
              </w:rPr>
              <w:t>否</w:t>
            </w:r>
          </w:p>
        </w:tc>
        <w:tc>
          <w:tcPr>
            <w:tcW w:w="1756" w:type="dxa"/>
          </w:tcPr>
          <w:p w14:paraId="67DFCCB0" w14:textId="77777777" w:rsidR="00FA1779" w:rsidRPr="00CB3C4A" w:rsidRDefault="00FA1779" w:rsidP="00061A67">
            <w:pPr>
              <w:rPr>
                <w:sz w:val="24"/>
                <w:szCs w:val="24"/>
              </w:rPr>
            </w:pPr>
          </w:p>
        </w:tc>
      </w:tr>
      <w:tr w:rsidR="00FA1779" w14:paraId="56F6D136" w14:textId="77777777" w:rsidTr="00061A67">
        <w:tc>
          <w:tcPr>
            <w:tcW w:w="2241" w:type="dxa"/>
          </w:tcPr>
          <w:p w14:paraId="4B4F95A2" w14:textId="77777777" w:rsidR="00FA1779" w:rsidRPr="00F97220" w:rsidRDefault="00FA1779" w:rsidP="00061A67">
            <w:pPr>
              <w:rPr>
                <w:sz w:val="24"/>
                <w:szCs w:val="24"/>
              </w:rPr>
            </w:pPr>
            <w:r w:rsidRPr="0016718E">
              <w:rPr>
                <w:sz w:val="24"/>
                <w:szCs w:val="24"/>
              </w:rPr>
              <w:t>bankCity</w:t>
            </w:r>
            <w:r>
              <w:rPr>
                <w:rFonts w:hint="eastAsia"/>
                <w:sz w:val="24"/>
                <w:szCs w:val="24"/>
              </w:rPr>
              <w:t>Name</w:t>
            </w:r>
          </w:p>
        </w:tc>
        <w:tc>
          <w:tcPr>
            <w:tcW w:w="1646" w:type="dxa"/>
            <w:gridSpan w:val="2"/>
          </w:tcPr>
          <w:p w14:paraId="472C351A" w14:textId="77777777" w:rsidR="00FA1779" w:rsidRPr="0058249A" w:rsidRDefault="00FA1779" w:rsidP="00061A67">
            <w:pPr>
              <w:rPr>
                <w:sz w:val="24"/>
                <w:szCs w:val="24"/>
              </w:rPr>
            </w:pPr>
            <w:r w:rsidRPr="00E53241">
              <w:rPr>
                <w:rFonts w:hint="eastAsia"/>
                <w:sz w:val="24"/>
                <w:szCs w:val="24"/>
              </w:rPr>
              <w:t>农户开户银行所在市</w:t>
            </w:r>
            <w:r>
              <w:rPr>
                <w:rFonts w:hint="eastAsia"/>
                <w:sz w:val="24"/>
                <w:szCs w:val="24"/>
              </w:rPr>
              <w:t>名称</w:t>
            </w:r>
          </w:p>
        </w:tc>
        <w:tc>
          <w:tcPr>
            <w:tcW w:w="1907" w:type="dxa"/>
          </w:tcPr>
          <w:p w14:paraId="05FE0AB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7DED5036" w14:textId="77777777" w:rsidR="00FA1779" w:rsidRDefault="00FA1779" w:rsidP="00061A67">
            <w:pPr>
              <w:rPr>
                <w:sz w:val="24"/>
                <w:szCs w:val="24"/>
              </w:rPr>
            </w:pPr>
            <w:r>
              <w:rPr>
                <w:rFonts w:hint="eastAsia"/>
                <w:sz w:val="24"/>
                <w:szCs w:val="24"/>
              </w:rPr>
              <w:t>否</w:t>
            </w:r>
          </w:p>
        </w:tc>
        <w:tc>
          <w:tcPr>
            <w:tcW w:w="1756" w:type="dxa"/>
          </w:tcPr>
          <w:p w14:paraId="142B29FF" w14:textId="77777777" w:rsidR="00FA1779" w:rsidRPr="00CB3C4A" w:rsidRDefault="00FA1779" w:rsidP="00061A67">
            <w:pPr>
              <w:rPr>
                <w:sz w:val="24"/>
                <w:szCs w:val="24"/>
              </w:rPr>
            </w:pPr>
          </w:p>
        </w:tc>
      </w:tr>
      <w:tr w:rsidR="00FA1779" w14:paraId="5E8AD667" w14:textId="77777777" w:rsidTr="00061A67">
        <w:tc>
          <w:tcPr>
            <w:tcW w:w="2241" w:type="dxa"/>
          </w:tcPr>
          <w:p w14:paraId="55C4D996" w14:textId="77777777" w:rsidR="00FA1779" w:rsidRPr="0016718E" w:rsidRDefault="00FA1779" w:rsidP="00061A67">
            <w:pPr>
              <w:rPr>
                <w:sz w:val="24"/>
                <w:szCs w:val="24"/>
              </w:rPr>
            </w:pPr>
            <w:r w:rsidRPr="00056D4D">
              <w:rPr>
                <w:sz w:val="24"/>
                <w:szCs w:val="24"/>
              </w:rPr>
              <w:t>bankCode</w:t>
            </w:r>
          </w:p>
        </w:tc>
        <w:tc>
          <w:tcPr>
            <w:tcW w:w="1646" w:type="dxa"/>
            <w:gridSpan w:val="2"/>
          </w:tcPr>
          <w:p w14:paraId="7BDC2894" w14:textId="77777777" w:rsidR="00FA1779" w:rsidRPr="00E53241" w:rsidRDefault="00FA1779" w:rsidP="00061A67">
            <w:pPr>
              <w:rPr>
                <w:sz w:val="24"/>
                <w:szCs w:val="24"/>
              </w:rPr>
            </w:pPr>
            <w:r w:rsidRPr="00673DB6">
              <w:rPr>
                <w:rFonts w:hint="eastAsia"/>
                <w:sz w:val="24"/>
                <w:szCs w:val="24"/>
              </w:rPr>
              <w:t>农户开户银行代码</w:t>
            </w:r>
          </w:p>
        </w:tc>
        <w:tc>
          <w:tcPr>
            <w:tcW w:w="1907" w:type="dxa"/>
          </w:tcPr>
          <w:p w14:paraId="480DB4D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50DF9EB4" w14:textId="77777777" w:rsidR="00FA1779" w:rsidRDefault="00FA1779" w:rsidP="00061A67">
            <w:pPr>
              <w:rPr>
                <w:sz w:val="24"/>
                <w:szCs w:val="24"/>
              </w:rPr>
            </w:pPr>
            <w:r>
              <w:rPr>
                <w:rFonts w:hint="eastAsia"/>
                <w:sz w:val="24"/>
                <w:szCs w:val="24"/>
              </w:rPr>
              <w:t>否</w:t>
            </w:r>
          </w:p>
        </w:tc>
        <w:tc>
          <w:tcPr>
            <w:tcW w:w="1756" w:type="dxa"/>
          </w:tcPr>
          <w:p w14:paraId="2DD8503C" w14:textId="77777777" w:rsidR="00FA1779" w:rsidRPr="00CB3C4A" w:rsidRDefault="00FA1779" w:rsidP="00061A67">
            <w:pPr>
              <w:rPr>
                <w:sz w:val="24"/>
                <w:szCs w:val="24"/>
              </w:rPr>
            </w:pPr>
          </w:p>
        </w:tc>
      </w:tr>
      <w:tr w:rsidR="00FA1779" w14:paraId="6AA273A3" w14:textId="77777777" w:rsidTr="00061A67">
        <w:tc>
          <w:tcPr>
            <w:tcW w:w="2241" w:type="dxa"/>
          </w:tcPr>
          <w:p w14:paraId="0F5007A3" w14:textId="77777777" w:rsidR="00FA1779" w:rsidRPr="00056D4D" w:rsidRDefault="00FA1779" w:rsidP="00061A67">
            <w:pPr>
              <w:rPr>
                <w:sz w:val="24"/>
                <w:szCs w:val="24"/>
              </w:rPr>
            </w:pPr>
            <w:r w:rsidRPr="00BA47FB">
              <w:rPr>
                <w:sz w:val="24"/>
                <w:szCs w:val="24"/>
              </w:rPr>
              <w:t>bankName</w:t>
            </w:r>
          </w:p>
        </w:tc>
        <w:tc>
          <w:tcPr>
            <w:tcW w:w="1646" w:type="dxa"/>
            <w:gridSpan w:val="2"/>
          </w:tcPr>
          <w:p w14:paraId="0C41A001" w14:textId="77777777" w:rsidR="00FA1779" w:rsidRPr="00673DB6" w:rsidRDefault="00FA1779" w:rsidP="00061A67">
            <w:pPr>
              <w:rPr>
                <w:sz w:val="24"/>
                <w:szCs w:val="24"/>
              </w:rPr>
            </w:pPr>
            <w:r w:rsidRPr="00861844">
              <w:rPr>
                <w:rFonts w:hint="eastAsia"/>
                <w:sz w:val="24"/>
                <w:szCs w:val="24"/>
              </w:rPr>
              <w:t>农户开户银行名称</w:t>
            </w:r>
          </w:p>
        </w:tc>
        <w:tc>
          <w:tcPr>
            <w:tcW w:w="1907" w:type="dxa"/>
          </w:tcPr>
          <w:p w14:paraId="4CA40B26"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4C4C80E7" w14:textId="77777777" w:rsidR="00FA1779" w:rsidRDefault="00FA1779" w:rsidP="00061A67">
            <w:pPr>
              <w:rPr>
                <w:sz w:val="24"/>
                <w:szCs w:val="24"/>
              </w:rPr>
            </w:pPr>
            <w:r>
              <w:rPr>
                <w:rFonts w:hint="eastAsia"/>
                <w:sz w:val="24"/>
                <w:szCs w:val="24"/>
              </w:rPr>
              <w:t>否</w:t>
            </w:r>
          </w:p>
        </w:tc>
        <w:tc>
          <w:tcPr>
            <w:tcW w:w="1756" w:type="dxa"/>
          </w:tcPr>
          <w:p w14:paraId="2DF9FE6D" w14:textId="77777777" w:rsidR="00FA1779" w:rsidRPr="00CB3C4A" w:rsidRDefault="00FA1779" w:rsidP="00061A67">
            <w:pPr>
              <w:rPr>
                <w:sz w:val="24"/>
                <w:szCs w:val="24"/>
              </w:rPr>
            </w:pPr>
          </w:p>
        </w:tc>
      </w:tr>
      <w:tr w:rsidR="00FA1779" w14:paraId="3FEC3692" w14:textId="77777777" w:rsidTr="00061A67">
        <w:tc>
          <w:tcPr>
            <w:tcW w:w="2241" w:type="dxa"/>
          </w:tcPr>
          <w:p w14:paraId="753B1E76" w14:textId="77777777" w:rsidR="00FA1779" w:rsidRPr="00BA47FB" w:rsidRDefault="00FA1779" w:rsidP="00061A67">
            <w:pPr>
              <w:rPr>
                <w:sz w:val="24"/>
                <w:szCs w:val="24"/>
              </w:rPr>
            </w:pPr>
            <w:r w:rsidRPr="005D4579">
              <w:rPr>
                <w:sz w:val="24"/>
                <w:szCs w:val="24"/>
              </w:rPr>
              <w:t>bankLineNo</w:t>
            </w:r>
          </w:p>
        </w:tc>
        <w:tc>
          <w:tcPr>
            <w:tcW w:w="1646" w:type="dxa"/>
            <w:gridSpan w:val="2"/>
          </w:tcPr>
          <w:p w14:paraId="780C846F" w14:textId="77777777" w:rsidR="00FA1779" w:rsidRPr="00861844" w:rsidRDefault="00FA1779" w:rsidP="00061A67">
            <w:pPr>
              <w:rPr>
                <w:sz w:val="24"/>
                <w:szCs w:val="24"/>
              </w:rPr>
            </w:pPr>
            <w:r w:rsidRPr="009A0D39">
              <w:rPr>
                <w:rFonts w:hint="eastAsia"/>
                <w:sz w:val="24"/>
                <w:szCs w:val="24"/>
              </w:rPr>
              <w:t>农户开户银行联行号</w:t>
            </w:r>
          </w:p>
        </w:tc>
        <w:tc>
          <w:tcPr>
            <w:tcW w:w="1907" w:type="dxa"/>
          </w:tcPr>
          <w:p w14:paraId="13418200" w14:textId="77777777" w:rsidR="00FA1779" w:rsidRDefault="00FA1779" w:rsidP="00061A67">
            <w:pPr>
              <w:rPr>
                <w:sz w:val="24"/>
                <w:szCs w:val="24"/>
              </w:rPr>
            </w:pPr>
            <w:r>
              <w:rPr>
                <w:sz w:val="24"/>
                <w:szCs w:val="24"/>
              </w:rPr>
              <w:t>VARCHAR2(</w:t>
            </w:r>
            <w:r>
              <w:rPr>
                <w:rFonts w:hint="eastAsia"/>
                <w:sz w:val="24"/>
                <w:szCs w:val="24"/>
              </w:rPr>
              <w:t>15</w:t>
            </w:r>
            <w:r w:rsidRPr="00FD2E9C">
              <w:rPr>
                <w:sz w:val="24"/>
                <w:szCs w:val="24"/>
              </w:rPr>
              <w:t>)</w:t>
            </w:r>
          </w:p>
        </w:tc>
        <w:tc>
          <w:tcPr>
            <w:tcW w:w="746" w:type="dxa"/>
          </w:tcPr>
          <w:p w14:paraId="5324EE39" w14:textId="77777777" w:rsidR="00FA1779" w:rsidRDefault="00FA1779" w:rsidP="00061A67">
            <w:pPr>
              <w:rPr>
                <w:sz w:val="24"/>
                <w:szCs w:val="24"/>
              </w:rPr>
            </w:pPr>
            <w:r>
              <w:rPr>
                <w:rFonts w:hint="eastAsia"/>
                <w:sz w:val="24"/>
                <w:szCs w:val="24"/>
              </w:rPr>
              <w:t>否</w:t>
            </w:r>
          </w:p>
        </w:tc>
        <w:tc>
          <w:tcPr>
            <w:tcW w:w="1756" w:type="dxa"/>
          </w:tcPr>
          <w:p w14:paraId="4AD3F1B3" w14:textId="77777777" w:rsidR="00FA1779" w:rsidRPr="00CB3C4A" w:rsidRDefault="00FA1779" w:rsidP="00061A67">
            <w:pPr>
              <w:rPr>
                <w:sz w:val="24"/>
                <w:szCs w:val="24"/>
              </w:rPr>
            </w:pPr>
          </w:p>
        </w:tc>
      </w:tr>
      <w:tr w:rsidR="00FA1779" w14:paraId="29AE0821" w14:textId="77777777" w:rsidTr="00061A67">
        <w:tc>
          <w:tcPr>
            <w:tcW w:w="2241" w:type="dxa"/>
          </w:tcPr>
          <w:p w14:paraId="63F65102" w14:textId="77777777" w:rsidR="00FA1779" w:rsidRPr="005D4579" w:rsidRDefault="00FA1779" w:rsidP="00061A67">
            <w:pPr>
              <w:rPr>
                <w:sz w:val="24"/>
                <w:szCs w:val="24"/>
              </w:rPr>
            </w:pPr>
            <w:r w:rsidRPr="00DB5E8A">
              <w:rPr>
                <w:sz w:val="24"/>
                <w:szCs w:val="24"/>
              </w:rPr>
              <w:t>bankAccountName</w:t>
            </w:r>
          </w:p>
        </w:tc>
        <w:tc>
          <w:tcPr>
            <w:tcW w:w="1646" w:type="dxa"/>
            <w:gridSpan w:val="2"/>
          </w:tcPr>
          <w:p w14:paraId="7B8EAEFC" w14:textId="77777777" w:rsidR="00FA1779" w:rsidRPr="009A0D39" w:rsidRDefault="00FA1779" w:rsidP="00061A67">
            <w:pPr>
              <w:rPr>
                <w:sz w:val="24"/>
                <w:szCs w:val="24"/>
              </w:rPr>
            </w:pPr>
            <w:r w:rsidRPr="00E97C7C">
              <w:rPr>
                <w:rFonts w:hint="eastAsia"/>
                <w:sz w:val="24"/>
                <w:szCs w:val="24"/>
              </w:rPr>
              <w:t>账户名</w:t>
            </w:r>
          </w:p>
        </w:tc>
        <w:tc>
          <w:tcPr>
            <w:tcW w:w="1907" w:type="dxa"/>
          </w:tcPr>
          <w:p w14:paraId="2BDC040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3292DAB5" w14:textId="77777777" w:rsidR="00FA1779" w:rsidRDefault="00FA1779" w:rsidP="00061A67">
            <w:pPr>
              <w:rPr>
                <w:sz w:val="24"/>
                <w:szCs w:val="24"/>
              </w:rPr>
            </w:pPr>
            <w:r>
              <w:rPr>
                <w:rFonts w:hint="eastAsia"/>
                <w:sz w:val="24"/>
                <w:szCs w:val="24"/>
              </w:rPr>
              <w:t>否</w:t>
            </w:r>
          </w:p>
        </w:tc>
        <w:tc>
          <w:tcPr>
            <w:tcW w:w="1756" w:type="dxa"/>
          </w:tcPr>
          <w:p w14:paraId="46DD0FA5" w14:textId="77777777" w:rsidR="00FA1779" w:rsidRPr="00CB3C4A" w:rsidRDefault="00FA1779" w:rsidP="00061A67">
            <w:pPr>
              <w:rPr>
                <w:sz w:val="24"/>
                <w:szCs w:val="24"/>
              </w:rPr>
            </w:pPr>
          </w:p>
        </w:tc>
      </w:tr>
      <w:tr w:rsidR="00FA1779" w14:paraId="30B1B48F" w14:textId="77777777" w:rsidTr="00061A67">
        <w:tc>
          <w:tcPr>
            <w:tcW w:w="2241" w:type="dxa"/>
          </w:tcPr>
          <w:p w14:paraId="147AB601" w14:textId="77777777" w:rsidR="00FA1779" w:rsidRPr="00DB5E8A" w:rsidRDefault="00FA1779" w:rsidP="00061A67">
            <w:pPr>
              <w:rPr>
                <w:sz w:val="24"/>
                <w:szCs w:val="24"/>
              </w:rPr>
            </w:pPr>
            <w:r w:rsidRPr="00047D7A">
              <w:rPr>
                <w:sz w:val="24"/>
                <w:szCs w:val="24"/>
              </w:rPr>
              <w:t>bankAccountNo</w:t>
            </w:r>
          </w:p>
        </w:tc>
        <w:tc>
          <w:tcPr>
            <w:tcW w:w="1646" w:type="dxa"/>
            <w:gridSpan w:val="2"/>
          </w:tcPr>
          <w:p w14:paraId="42A4F9F0" w14:textId="77777777" w:rsidR="00FA1779" w:rsidRPr="00E97C7C" w:rsidRDefault="00FA1779" w:rsidP="00061A67">
            <w:pPr>
              <w:rPr>
                <w:sz w:val="24"/>
                <w:szCs w:val="24"/>
              </w:rPr>
            </w:pPr>
            <w:r w:rsidRPr="00705B85">
              <w:rPr>
                <w:rFonts w:hint="eastAsia"/>
                <w:sz w:val="24"/>
                <w:szCs w:val="24"/>
              </w:rPr>
              <w:t>账号/银行卡号/直补卡号</w:t>
            </w:r>
          </w:p>
        </w:tc>
        <w:tc>
          <w:tcPr>
            <w:tcW w:w="1907" w:type="dxa"/>
          </w:tcPr>
          <w:p w14:paraId="4E15412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207174A0" w14:textId="77777777" w:rsidR="00FA1779" w:rsidRDefault="00FA1779" w:rsidP="00061A67">
            <w:pPr>
              <w:rPr>
                <w:sz w:val="24"/>
                <w:szCs w:val="24"/>
              </w:rPr>
            </w:pPr>
            <w:r>
              <w:rPr>
                <w:rFonts w:hint="eastAsia"/>
                <w:sz w:val="24"/>
                <w:szCs w:val="24"/>
              </w:rPr>
              <w:t>否</w:t>
            </w:r>
          </w:p>
        </w:tc>
        <w:tc>
          <w:tcPr>
            <w:tcW w:w="1756" w:type="dxa"/>
          </w:tcPr>
          <w:p w14:paraId="3B93D07A" w14:textId="77777777" w:rsidR="00FA1779" w:rsidRPr="00CB3C4A" w:rsidRDefault="00FA1779" w:rsidP="00061A67">
            <w:pPr>
              <w:rPr>
                <w:sz w:val="24"/>
                <w:szCs w:val="24"/>
              </w:rPr>
            </w:pPr>
          </w:p>
        </w:tc>
      </w:tr>
      <w:tr w:rsidR="00FA1779" w14:paraId="6BD3C331" w14:textId="77777777" w:rsidTr="00061A67">
        <w:tc>
          <w:tcPr>
            <w:tcW w:w="2241" w:type="dxa"/>
          </w:tcPr>
          <w:p w14:paraId="2C689C6E" w14:textId="77777777" w:rsidR="00FA1779" w:rsidRPr="00047D7A" w:rsidRDefault="00FA1779" w:rsidP="00061A67">
            <w:pPr>
              <w:rPr>
                <w:sz w:val="24"/>
                <w:szCs w:val="24"/>
              </w:rPr>
            </w:pPr>
            <w:r w:rsidRPr="0099317F">
              <w:rPr>
                <w:sz w:val="24"/>
                <w:szCs w:val="24"/>
              </w:rPr>
              <w:t>landCard</w:t>
            </w:r>
          </w:p>
        </w:tc>
        <w:tc>
          <w:tcPr>
            <w:tcW w:w="1646" w:type="dxa"/>
            <w:gridSpan w:val="2"/>
          </w:tcPr>
          <w:p w14:paraId="4445F091" w14:textId="77777777" w:rsidR="00FA1779" w:rsidRPr="00705B85" w:rsidRDefault="00FA1779" w:rsidP="00061A67">
            <w:pPr>
              <w:rPr>
                <w:sz w:val="24"/>
                <w:szCs w:val="24"/>
              </w:rPr>
            </w:pPr>
            <w:r w:rsidRPr="001400F7">
              <w:rPr>
                <w:rFonts w:hint="eastAsia"/>
                <w:sz w:val="24"/>
                <w:szCs w:val="24"/>
              </w:rPr>
              <w:t>土地确权证号码</w:t>
            </w:r>
          </w:p>
        </w:tc>
        <w:tc>
          <w:tcPr>
            <w:tcW w:w="1907" w:type="dxa"/>
          </w:tcPr>
          <w:p w14:paraId="4A2AC4E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65D02CFA" w14:textId="77777777" w:rsidR="00FA1779" w:rsidRDefault="00FA1779" w:rsidP="00061A67">
            <w:pPr>
              <w:rPr>
                <w:sz w:val="24"/>
                <w:szCs w:val="24"/>
              </w:rPr>
            </w:pPr>
            <w:r>
              <w:rPr>
                <w:rFonts w:hint="eastAsia"/>
                <w:sz w:val="24"/>
                <w:szCs w:val="24"/>
              </w:rPr>
              <w:t>否</w:t>
            </w:r>
          </w:p>
        </w:tc>
        <w:tc>
          <w:tcPr>
            <w:tcW w:w="1756" w:type="dxa"/>
          </w:tcPr>
          <w:p w14:paraId="7E5A5DF7" w14:textId="77777777" w:rsidR="00FA1779" w:rsidRPr="00CB3C4A" w:rsidRDefault="00FA1779" w:rsidP="00061A67">
            <w:pPr>
              <w:rPr>
                <w:sz w:val="24"/>
                <w:szCs w:val="24"/>
              </w:rPr>
            </w:pPr>
          </w:p>
        </w:tc>
      </w:tr>
      <w:tr w:rsidR="00FA1779" w14:paraId="04ACC1EF" w14:textId="77777777" w:rsidTr="00061A67">
        <w:tc>
          <w:tcPr>
            <w:tcW w:w="2241" w:type="dxa"/>
          </w:tcPr>
          <w:p w14:paraId="35F40F62" w14:textId="77777777" w:rsidR="00FA1779" w:rsidRPr="0099317F" w:rsidRDefault="00FA1779" w:rsidP="00061A67">
            <w:pPr>
              <w:rPr>
                <w:sz w:val="24"/>
                <w:szCs w:val="24"/>
              </w:rPr>
            </w:pPr>
            <w:r w:rsidRPr="002E134D">
              <w:rPr>
                <w:sz w:val="24"/>
                <w:szCs w:val="24"/>
              </w:rPr>
              <w:t>landArea</w:t>
            </w:r>
          </w:p>
        </w:tc>
        <w:tc>
          <w:tcPr>
            <w:tcW w:w="1646" w:type="dxa"/>
            <w:gridSpan w:val="2"/>
          </w:tcPr>
          <w:p w14:paraId="6EFF01AF" w14:textId="77777777" w:rsidR="00FA1779" w:rsidRPr="001400F7" w:rsidRDefault="00FA1779" w:rsidP="00061A67">
            <w:pPr>
              <w:rPr>
                <w:sz w:val="24"/>
                <w:szCs w:val="24"/>
              </w:rPr>
            </w:pPr>
            <w:r w:rsidRPr="000B20DE">
              <w:rPr>
                <w:rFonts w:hint="eastAsia"/>
                <w:sz w:val="24"/>
                <w:szCs w:val="24"/>
              </w:rPr>
              <w:t>土地确权总面积</w:t>
            </w:r>
          </w:p>
        </w:tc>
        <w:tc>
          <w:tcPr>
            <w:tcW w:w="1907" w:type="dxa"/>
          </w:tcPr>
          <w:p w14:paraId="47F083AB" w14:textId="77777777" w:rsidR="00FA1779" w:rsidRDefault="00FA1779" w:rsidP="00061A67">
            <w:pPr>
              <w:rPr>
                <w:sz w:val="24"/>
                <w:szCs w:val="24"/>
              </w:rPr>
            </w:pPr>
            <w:r w:rsidRPr="00DB2B92">
              <w:rPr>
                <w:sz w:val="24"/>
                <w:szCs w:val="24"/>
              </w:rPr>
              <w:t>NUMBER(10,2)</w:t>
            </w:r>
          </w:p>
        </w:tc>
        <w:tc>
          <w:tcPr>
            <w:tcW w:w="746" w:type="dxa"/>
          </w:tcPr>
          <w:p w14:paraId="70F822F1" w14:textId="77777777" w:rsidR="00FA1779" w:rsidRDefault="00FA1779" w:rsidP="00061A67">
            <w:pPr>
              <w:rPr>
                <w:sz w:val="24"/>
                <w:szCs w:val="24"/>
              </w:rPr>
            </w:pPr>
            <w:r>
              <w:rPr>
                <w:rFonts w:hint="eastAsia"/>
                <w:sz w:val="24"/>
                <w:szCs w:val="24"/>
              </w:rPr>
              <w:t>是</w:t>
            </w:r>
          </w:p>
        </w:tc>
        <w:tc>
          <w:tcPr>
            <w:tcW w:w="1756" w:type="dxa"/>
          </w:tcPr>
          <w:p w14:paraId="7A615FFF" w14:textId="77777777" w:rsidR="00FA1779" w:rsidRPr="00CB3C4A" w:rsidRDefault="00FA1779" w:rsidP="00061A67">
            <w:pPr>
              <w:rPr>
                <w:sz w:val="24"/>
                <w:szCs w:val="24"/>
              </w:rPr>
            </w:pPr>
          </w:p>
        </w:tc>
      </w:tr>
      <w:tr w:rsidR="00FA1779" w14:paraId="142891FB" w14:textId="77777777" w:rsidTr="00061A67">
        <w:tc>
          <w:tcPr>
            <w:tcW w:w="2241" w:type="dxa"/>
          </w:tcPr>
          <w:p w14:paraId="7298B0E2" w14:textId="77777777" w:rsidR="00FA1779" w:rsidRPr="002E134D" w:rsidRDefault="00FA1779" w:rsidP="00061A67">
            <w:pPr>
              <w:rPr>
                <w:sz w:val="24"/>
                <w:szCs w:val="24"/>
              </w:rPr>
            </w:pPr>
            <w:r w:rsidRPr="00E67A7B">
              <w:rPr>
                <w:sz w:val="24"/>
                <w:szCs w:val="24"/>
              </w:rPr>
              <w:lastRenderedPageBreak/>
              <w:t>realArea</w:t>
            </w:r>
          </w:p>
        </w:tc>
        <w:tc>
          <w:tcPr>
            <w:tcW w:w="1646" w:type="dxa"/>
            <w:gridSpan w:val="2"/>
          </w:tcPr>
          <w:p w14:paraId="66C6BDBE" w14:textId="77777777" w:rsidR="00FA1779" w:rsidRPr="000B20DE" w:rsidRDefault="00FA1779" w:rsidP="00061A67">
            <w:pPr>
              <w:rPr>
                <w:sz w:val="24"/>
                <w:szCs w:val="24"/>
              </w:rPr>
            </w:pPr>
            <w:r w:rsidRPr="00467646">
              <w:rPr>
                <w:rFonts w:hint="eastAsia"/>
                <w:sz w:val="24"/>
                <w:szCs w:val="24"/>
              </w:rPr>
              <w:t>农户实际总面积</w:t>
            </w:r>
          </w:p>
        </w:tc>
        <w:tc>
          <w:tcPr>
            <w:tcW w:w="1907" w:type="dxa"/>
          </w:tcPr>
          <w:p w14:paraId="716A14BC" w14:textId="77777777" w:rsidR="00FA1779" w:rsidRDefault="00FA1779" w:rsidP="00061A67">
            <w:pPr>
              <w:rPr>
                <w:sz w:val="24"/>
                <w:szCs w:val="24"/>
              </w:rPr>
            </w:pPr>
            <w:r w:rsidRPr="00DB2B92">
              <w:rPr>
                <w:sz w:val="24"/>
                <w:szCs w:val="24"/>
              </w:rPr>
              <w:t>NUMBER(10,2)</w:t>
            </w:r>
          </w:p>
        </w:tc>
        <w:tc>
          <w:tcPr>
            <w:tcW w:w="746" w:type="dxa"/>
          </w:tcPr>
          <w:p w14:paraId="0DAA7406" w14:textId="77777777" w:rsidR="00FA1779" w:rsidRDefault="00FA1779" w:rsidP="00061A67">
            <w:pPr>
              <w:rPr>
                <w:sz w:val="24"/>
                <w:szCs w:val="24"/>
              </w:rPr>
            </w:pPr>
            <w:r>
              <w:rPr>
                <w:rFonts w:hint="eastAsia"/>
                <w:sz w:val="24"/>
                <w:szCs w:val="24"/>
              </w:rPr>
              <w:t>是</w:t>
            </w:r>
          </w:p>
        </w:tc>
        <w:tc>
          <w:tcPr>
            <w:tcW w:w="1756" w:type="dxa"/>
          </w:tcPr>
          <w:p w14:paraId="5F31CA3E" w14:textId="77777777" w:rsidR="00FA1779" w:rsidRPr="00CB3C4A" w:rsidRDefault="00FA1779" w:rsidP="00061A67">
            <w:pPr>
              <w:rPr>
                <w:sz w:val="24"/>
                <w:szCs w:val="24"/>
              </w:rPr>
            </w:pPr>
          </w:p>
        </w:tc>
      </w:tr>
      <w:tr w:rsidR="00FA1779" w14:paraId="00DACF04" w14:textId="77777777" w:rsidTr="00061A67">
        <w:tc>
          <w:tcPr>
            <w:tcW w:w="2241" w:type="dxa"/>
          </w:tcPr>
          <w:p w14:paraId="7374FB69" w14:textId="77777777" w:rsidR="00FA1779" w:rsidRPr="00E67A7B" w:rsidRDefault="00FA1779" w:rsidP="00061A67">
            <w:pPr>
              <w:rPr>
                <w:sz w:val="24"/>
                <w:szCs w:val="24"/>
              </w:rPr>
            </w:pPr>
            <w:r w:rsidRPr="00043095">
              <w:rPr>
                <w:sz w:val="24"/>
                <w:szCs w:val="24"/>
              </w:rPr>
              <w:t>insureArea</w:t>
            </w:r>
          </w:p>
        </w:tc>
        <w:tc>
          <w:tcPr>
            <w:tcW w:w="1646" w:type="dxa"/>
            <w:gridSpan w:val="2"/>
          </w:tcPr>
          <w:p w14:paraId="69DDD1F2" w14:textId="77777777" w:rsidR="00FA1779" w:rsidRPr="00467646" w:rsidRDefault="00FA1779" w:rsidP="00061A67">
            <w:pPr>
              <w:rPr>
                <w:sz w:val="24"/>
                <w:szCs w:val="24"/>
              </w:rPr>
            </w:pPr>
            <w:r w:rsidRPr="002A6226">
              <w:rPr>
                <w:rFonts w:hint="eastAsia"/>
                <w:sz w:val="24"/>
                <w:szCs w:val="24"/>
              </w:rPr>
              <w:t>投保总面积/投保总数量</w:t>
            </w:r>
          </w:p>
        </w:tc>
        <w:tc>
          <w:tcPr>
            <w:tcW w:w="1907" w:type="dxa"/>
          </w:tcPr>
          <w:p w14:paraId="7DCC12D8" w14:textId="77777777" w:rsidR="00FA1779" w:rsidRPr="00DB2B92" w:rsidRDefault="00FA1779" w:rsidP="00061A67">
            <w:pPr>
              <w:rPr>
                <w:sz w:val="24"/>
                <w:szCs w:val="24"/>
              </w:rPr>
            </w:pPr>
            <w:r w:rsidRPr="00DB2B92">
              <w:rPr>
                <w:sz w:val="24"/>
                <w:szCs w:val="24"/>
              </w:rPr>
              <w:t>NUMBER(10,2)</w:t>
            </w:r>
          </w:p>
        </w:tc>
        <w:tc>
          <w:tcPr>
            <w:tcW w:w="746" w:type="dxa"/>
          </w:tcPr>
          <w:p w14:paraId="18FBD1D2" w14:textId="77777777" w:rsidR="00FA1779" w:rsidRDefault="00FA1779" w:rsidP="00061A67">
            <w:pPr>
              <w:rPr>
                <w:sz w:val="24"/>
                <w:szCs w:val="24"/>
              </w:rPr>
            </w:pPr>
            <w:r>
              <w:rPr>
                <w:rFonts w:hint="eastAsia"/>
                <w:sz w:val="24"/>
                <w:szCs w:val="24"/>
              </w:rPr>
              <w:t>是</w:t>
            </w:r>
          </w:p>
        </w:tc>
        <w:tc>
          <w:tcPr>
            <w:tcW w:w="1756" w:type="dxa"/>
          </w:tcPr>
          <w:p w14:paraId="0FAD27C1" w14:textId="77777777" w:rsidR="00FA1779" w:rsidRPr="00CB3C4A" w:rsidRDefault="00FA1779" w:rsidP="00061A67">
            <w:pPr>
              <w:rPr>
                <w:sz w:val="24"/>
                <w:szCs w:val="24"/>
              </w:rPr>
            </w:pPr>
          </w:p>
        </w:tc>
      </w:tr>
      <w:tr w:rsidR="00FA1779" w14:paraId="70A2B920" w14:textId="77777777" w:rsidTr="00061A67">
        <w:tc>
          <w:tcPr>
            <w:tcW w:w="2241" w:type="dxa"/>
          </w:tcPr>
          <w:p w14:paraId="65446CE5" w14:textId="77777777" w:rsidR="00FA1779" w:rsidRPr="00043095" w:rsidRDefault="00FA1779" w:rsidP="00061A67">
            <w:pPr>
              <w:rPr>
                <w:sz w:val="24"/>
                <w:szCs w:val="24"/>
              </w:rPr>
            </w:pPr>
            <w:r w:rsidRPr="00CF7CB8">
              <w:rPr>
                <w:sz w:val="24"/>
                <w:szCs w:val="24"/>
              </w:rPr>
              <w:t>realInsureArea</w:t>
            </w:r>
          </w:p>
        </w:tc>
        <w:tc>
          <w:tcPr>
            <w:tcW w:w="1646" w:type="dxa"/>
            <w:gridSpan w:val="2"/>
          </w:tcPr>
          <w:p w14:paraId="0D127FFC" w14:textId="77777777" w:rsidR="00FA1779" w:rsidRPr="002A6226" w:rsidRDefault="00FA1779" w:rsidP="00061A67">
            <w:pPr>
              <w:rPr>
                <w:sz w:val="24"/>
                <w:szCs w:val="24"/>
              </w:rPr>
            </w:pPr>
            <w:r w:rsidRPr="00E932DB">
              <w:rPr>
                <w:rFonts w:hint="eastAsia"/>
                <w:sz w:val="24"/>
                <w:szCs w:val="24"/>
              </w:rPr>
              <w:t>实际投保总面积/实际投保总数量</w:t>
            </w:r>
          </w:p>
        </w:tc>
        <w:tc>
          <w:tcPr>
            <w:tcW w:w="1907" w:type="dxa"/>
          </w:tcPr>
          <w:p w14:paraId="19C4AFFB" w14:textId="77777777" w:rsidR="00FA1779" w:rsidRPr="00DB2B92" w:rsidRDefault="00FA1779" w:rsidP="00061A67">
            <w:pPr>
              <w:rPr>
                <w:sz w:val="24"/>
                <w:szCs w:val="24"/>
              </w:rPr>
            </w:pPr>
            <w:r w:rsidRPr="00DB2B92">
              <w:rPr>
                <w:sz w:val="24"/>
                <w:szCs w:val="24"/>
              </w:rPr>
              <w:t>NUMBER(10,2)</w:t>
            </w:r>
          </w:p>
        </w:tc>
        <w:tc>
          <w:tcPr>
            <w:tcW w:w="746" w:type="dxa"/>
          </w:tcPr>
          <w:p w14:paraId="299FE3F6" w14:textId="77777777" w:rsidR="00FA1779" w:rsidRDefault="00FA1779" w:rsidP="00061A67">
            <w:pPr>
              <w:rPr>
                <w:sz w:val="24"/>
                <w:szCs w:val="24"/>
              </w:rPr>
            </w:pPr>
            <w:r>
              <w:rPr>
                <w:rFonts w:hint="eastAsia"/>
                <w:sz w:val="24"/>
                <w:szCs w:val="24"/>
              </w:rPr>
              <w:t>是</w:t>
            </w:r>
          </w:p>
        </w:tc>
        <w:tc>
          <w:tcPr>
            <w:tcW w:w="1756" w:type="dxa"/>
          </w:tcPr>
          <w:p w14:paraId="75F91B8C" w14:textId="77777777" w:rsidR="00FA1779" w:rsidRPr="00CB3C4A" w:rsidRDefault="00FA1779" w:rsidP="00061A67">
            <w:pPr>
              <w:rPr>
                <w:sz w:val="24"/>
                <w:szCs w:val="24"/>
              </w:rPr>
            </w:pPr>
          </w:p>
        </w:tc>
      </w:tr>
      <w:tr w:rsidR="00FA1779" w14:paraId="50EB3B53" w14:textId="77777777" w:rsidTr="00061A67">
        <w:tc>
          <w:tcPr>
            <w:tcW w:w="2241" w:type="dxa"/>
          </w:tcPr>
          <w:p w14:paraId="2DA4F6CA" w14:textId="77777777" w:rsidR="00FA1779" w:rsidRPr="00CF7CB8" w:rsidRDefault="00FA1779" w:rsidP="00061A67">
            <w:pPr>
              <w:rPr>
                <w:sz w:val="24"/>
                <w:szCs w:val="24"/>
              </w:rPr>
            </w:pPr>
            <w:r w:rsidRPr="001B27FB">
              <w:rPr>
                <w:sz w:val="24"/>
                <w:szCs w:val="24"/>
              </w:rPr>
              <w:t>delArea</w:t>
            </w:r>
          </w:p>
        </w:tc>
        <w:tc>
          <w:tcPr>
            <w:tcW w:w="1646" w:type="dxa"/>
            <w:gridSpan w:val="2"/>
          </w:tcPr>
          <w:p w14:paraId="2C9C6818" w14:textId="77777777" w:rsidR="00FA1779" w:rsidRPr="002A6226" w:rsidRDefault="00FA1779" w:rsidP="00061A67">
            <w:pPr>
              <w:rPr>
                <w:sz w:val="24"/>
                <w:szCs w:val="24"/>
              </w:rPr>
            </w:pPr>
            <w:r w:rsidRPr="00DD73D6">
              <w:rPr>
                <w:rFonts w:hint="eastAsia"/>
                <w:sz w:val="24"/>
                <w:szCs w:val="24"/>
              </w:rPr>
              <w:t>剔除面积</w:t>
            </w:r>
          </w:p>
        </w:tc>
        <w:tc>
          <w:tcPr>
            <w:tcW w:w="1907" w:type="dxa"/>
          </w:tcPr>
          <w:p w14:paraId="075229DA" w14:textId="77777777" w:rsidR="00FA1779" w:rsidRPr="00DB2B92" w:rsidRDefault="00FA1779" w:rsidP="00061A67">
            <w:pPr>
              <w:rPr>
                <w:sz w:val="24"/>
                <w:szCs w:val="24"/>
              </w:rPr>
            </w:pPr>
            <w:r w:rsidRPr="00DB2B92">
              <w:rPr>
                <w:sz w:val="24"/>
                <w:szCs w:val="24"/>
              </w:rPr>
              <w:t>NUMBER(10,2)</w:t>
            </w:r>
          </w:p>
        </w:tc>
        <w:tc>
          <w:tcPr>
            <w:tcW w:w="746" w:type="dxa"/>
          </w:tcPr>
          <w:p w14:paraId="761C4E75" w14:textId="77777777" w:rsidR="00FA1779" w:rsidRDefault="00FA1779" w:rsidP="00061A67">
            <w:pPr>
              <w:rPr>
                <w:sz w:val="24"/>
                <w:szCs w:val="24"/>
              </w:rPr>
            </w:pPr>
            <w:r>
              <w:rPr>
                <w:rFonts w:hint="eastAsia"/>
                <w:sz w:val="24"/>
                <w:szCs w:val="24"/>
              </w:rPr>
              <w:t>否</w:t>
            </w:r>
          </w:p>
        </w:tc>
        <w:tc>
          <w:tcPr>
            <w:tcW w:w="1756" w:type="dxa"/>
          </w:tcPr>
          <w:p w14:paraId="36FADC89" w14:textId="77777777" w:rsidR="00FA1779" w:rsidRPr="00CB3C4A" w:rsidRDefault="00FA1779" w:rsidP="00061A67">
            <w:pPr>
              <w:rPr>
                <w:sz w:val="24"/>
                <w:szCs w:val="24"/>
              </w:rPr>
            </w:pPr>
          </w:p>
        </w:tc>
      </w:tr>
      <w:tr w:rsidR="00FA1779" w14:paraId="05B3F0E4" w14:textId="77777777" w:rsidTr="00061A67">
        <w:tc>
          <w:tcPr>
            <w:tcW w:w="2241" w:type="dxa"/>
          </w:tcPr>
          <w:p w14:paraId="6B4FCAE6" w14:textId="77777777" w:rsidR="00FA1779" w:rsidRPr="001B27FB" w:rsidRDefault="00FA1779" w:rsidP="00061A67">
            <w:pPr>
              <w:rPr>
                <w:sz w:val="24"/>
                <w:szCs w:val="24"/>
              </w:rPr>
            </w:pPr>
            <w:r w:rsidRPr="0005034E">
              <w:rPr>
                <w:sz w:val="24"/>
                <w:szCs w:val="24"/>
              </w:rPr>
              <w:t>adjustReason</w:t>
            </w:r>
          </w:p>
        </w:tc>
        <w:tc>
          <w:tcPr>
            <w:tcW w:w="1646" w:type="dxa"/>
            <w:gridSpan w:val="2"/>
          </w:tcPr>
          <w:p w14:paraId="6F27BB09" w14:textId="77777777" w:rsidR="00FA1779" w:rsidRPr="00DD73D6" w:rsidRDefault="00FA1779" w:rsidP="00061A67">
            <w:pPr>
              <w:rPr>
                <w:sz w:val="24"/>
                <w:szCs w:val="24"/>
              </w:rPr>
            </w:pPr>
            <w:r w:rsidRPr="00AD1076">
              <w:rPr>
                <w:rFonts w:hint="eastAsia"/>
                <w:sz w:val="24"/>
                <w:szCs w:val="24"/>
              </w:rPr>
              <w:t>整体调整原因</w:t>
            </w:r>
          </w:p>
        </w:tc>
        <w:tc>
          <w:tcPr>
            <w:tcW w:w="1907" w:type="dxa"/>
          </w:tcPr>
          <w:p w14:paraId="623F2E3F" w14:textId="77777777" w:rsidR="00FA1779" w:rsidRPr="00DB2B92" w:rsidRDefault="00FA1779"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2CDE08F8" w14:textId="77777777" w:rsidR="00FA1779" w:rsidRDefault="00FA1779" w:rsidP="00061A67">
            <w:pPr>
              <w:rPr>
                <w:sz w:val="24"/>
                <w:szCs w:val="24"/>
              </w:rPr>
            </w:pPr>
            <w:r>
              <w:rPr>
                <w:rFonts w:hint="eastAsia"/>
                <w:sz w:val="24"/>
                <w:szCs w:val="24"/>
              </w:rPr>
              <w:t>否</w:t>
            </w:r>
          </w:p>
        </w:tc>
        <w:tc>
          <w:tcPr>
            <w:tcW w:w="1756" w:type="dxa"/>
          </w:tcPr>
          <w:p w14:paraId="5D0AE304" w14:textId="77777777" w:rsidR="00FA1779" w:rsidRPr="00CB3C4A" w:rsidRDefault="00FA1779" w:rsidP="00061A67">
            <w:pPr>
              <w:rPr>
                <w:sz w:val="24"/>
                <w:szCs w:val="24"/>
              </w:rPr>
            </w:pPr>
          </w:p>
        </w:tc>
      </w:tr>
      <w:tr w:rsidR="00FA1779" w14:paraId="513A4723" w14:textId="77777777" w:rsidTr="00061A67">
        <w:tc>
          <w:tcPr>
            <w:tcW w:w="8296" w:type="dxa"/>
            <w:gridSpan w:val="6"/>
            <w:shd w:val="clear" w:color="auto" w:fill="E2EFD9" w:themeFill="accent6" w:themeFillTint="33"/>
          </w:tcPr>
          <w:p w14:paraId="632D0589" w14:textId="77777777" w:rsidR="00FA1779" w:rsidRPr="00880096" w:rsidRDefault="00FA1779" w:rsidP="00061A67">
            <w:pPr>
              <w:rPr>
                <w:b/>
                <w:sz w:val="24"/>
                <w:szCs w:val="24"/>
              </w:rPr>
            </w:pPr>
            <w:r w:rsidRPr="00880096">
              <w:rPr>
                <w:rFonts w:hint="eastAsia"/>
                <w:b/>
                <w:sz w:val="24"/>
                <w:szCs w:val="24"/>
              </w:rPr>
              <w:t>农户田块信息（种植险和部分养殖险）</w:t>
            </w:r>
          </w:p>
        </w:tc>
      </w:tr>
      <w:tr w:rsidR="00FA1779" w14:paraId="3AE543AC" w14:textId="77777777" w:rsidTr="00061A67">
        <w:tc>
          <w:tcPr>
            <w:tcW w:w="2241" w:type="dxa"/>
          </w:tcPr>
          <w:p w14:paraId="43C7F8E9" w14:textId="77777777" w:rsidR="00FA1779" w:rsidRPr="00CB3C4A" w:rsidRDefault="00FA1779" w:rsidP="00061A67">
            <w:pPr>
              <w:rPr>
                <w:sz w:val="24"/>
                <w:szCs w:val="24"/>
              </w:rPr>
            </w:pPr>
            <w:r w:rsidRPr="006E78B9">
              <w:rPr>
                <w:sz w:val="24"/>
                <w:szCs w:val="24"/>
              </w:rPr>
              <w:t>fieldNo</w:t>
            </w:r>
          </w:p>
        </w:tc>
        <w:tc>
          <w:tcPr>
            <w:tcW w:w="1646" w:type="dxa"/>
            <w:gridSpan w:val="2"/>
          </w:tcPr>
          <w:p w14:paraId="69A4CB66" w14:textId="77777777" w:rsidR="00FA1779" w:rsidRPr="00CB3C4A" w:rsidRDefault="00FA1779" w:rsidP="00061A67">
            <w:pPr>
              <w:rPr>
                <w:sz w:val="24"/>
                <w:szCs w:val="24"/>
              </w:rPr>
            </w:pPr>
            <w:r w:rsidRPr="0036752E">
              <w:rPr>
                <w:rFonts w:hint="eastAsia"/>
                <w:sz w:val="24"/>
                <w:szCs w:val="24"/>
              </w:rPr>
              <w:t>田块代码</w:t>
            </w:r>
          </w:p>
        </w:tc>
        <w:tc>
          <w:tcPr>
            <w:tcW w:w="1907" w:type="dxa"/>
          </w:tcPr>
          <w:p w14:paraId="721BF034"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34DAE72A" w14:textId="77777777" w:rsidR="00FA1779" w:rsidRPr="00CB3C4A" w:rsidRDefault="00FA1779" w:rsidP="00061A67">
            <w:pPr>
              <w:rPr>
                <w:sz w:val="24"/>
                <w:szCs w:val="24"/>
              </w:rPr>
            </w:pPr>
            <w:r>
              <w:rPr>
                <w:rFonts w:hint="eastAsia"/>
                <w:sz w:val="24"/>
                <w:szCs w:val="24"/>
              </w:rPr>
              <w:t>是</w:t>
            </w:r>
          </w:p>
        </w:tc>
        <w:tc>
          <w:tcPr>
            <w:tcW w:w="1756" w:type="dxa"/>
          </w:tcPr>
          <w:p w14:paraId="4CE2FBDE" w14:textId="77777777" w:rsidR="00FA1779" w:rsidRPr="00CB3C4A" w:rsidRDefault="00FA1779" w:rsidP="00061A67">
            <w:pPr>
              <w:rPr>
                <w:sz w:val="24"/>
                <w:szCs w:val="24"/>
              </w:rPr>
            </w:pPr>
          </w:p>
        </w:tc>
      </w:tr>
      <w:tr w:rsidR="00FA1779" w14:paraId="1D7FD539" w14:textId="77777777" w:rsidTr="00061A67">
        <w:tc>
          <w:tcPr>
            <w:tcW w:w="2241" w:type="dxa"/>
          </w:tcPr>
          <w:p w14:paraId="0861F707" w14:textId="77777777" w:rsidR="00FA1779" w:rsidRPr="00CB3C4A" w:rsidRDefault="00FA1779" w:rsidP="00061A67">
            <w:pPr>
              <w:rPr>
                <w:sz w:val="24"/>
                <w:szCs w:val="24"/>
              </w:rPr>
            </w:pPr>
            <w:r w:rsidRPr="0044269A">
              <w:rPr>
                <w:sz w:val="24"/>
                <w:szCs w:val="24"/>
              </w:rPr>
              <w:t>fieldArea</w:t>
            </w:r>
          </w:p>
        </w:tc>
        <w:tc>
          <w:tcPr>
            <w:tcW w:w="1646" w:type="dxa"/>
            <w:gridSpan w:val="2"/>
          </w:tcPr>
          <w:p w14:paraId="314E7D58" w14:textId="77777777" w:rsidR="00FA1779" w:rsidRPr="00CB3C4A" w:rsidRDefault="00FA1779" w:rsidP="00061A67">
            <w:pPr>
              <w:rPr>
                <w:sz w:val="24"/>
                <w:szCs w:val="24"/>
              </w:rPr>
            </w:pPr>
            <w:r w:rsidRPr="00743C84">
              <w:rPr>
                <w:rFonts w:hint="eastAsia"/>
                <w:sz w:val="24"/>
                <w:szCs w:val="24"/>
              </w:rPr>
              <w:t>田块面积</w:t>
            </w:r>
          </w:p>
        </w:tc>
        <w:tc>
          <w:tcPr>
            <w:tcW w:w="1907" w:type="dxa"/>
          </w:tcPr>
          <w:p w14:paraId="2B2B5C7B" w14:textId="77777777" w:rsidR="00FA1779" w:rsidRPr="00CB3C4A" w:rsidRDefault="00FA1779" w:rsidP="00061A67">
            <w:pPr>
              <w:rPr>
                <w:sz w:val="24"/>
                <w:szCs w:val="24"/>
              </w:rPr>
            </w:pPr>
            <w:r w:rsidRPr="00DB2B92">
              <w:rPr>
                <w:sz w:val="24"/>
                <w:szCs w:val="24"/>
              </w:rPr>
              <w:t>NUMBER(10,2)</w:t>
            </w:r>
          </w:p>
        </w:tc>
        <w:tc>
          <w:tcPr>
            <w:tcW w:w="746" w:type="dxa"/>
          </w:tcPr>
          <w:p w14:paraId="3987A769" w14:textId="77777777" w:rsidR="00FA1779" w:rsidRPr="00CB3C4A" w:rsidRDefault="00FA1779" w:rsidP="00061A67">
            <w:pPr>
              <w:rPr>
                <w:sz w:val="24"/>
                <w:szCs w:val="24"/>
              </w:rPr>
            </w:pPr>
            <w:r>
              <w:rPr>
                <w:rFonts w:hint="eastAsia"/>
                <w:sz w:val="24"/>
                <w:szCs w:val="24"/>
              </w:rPr>
              <w:t>是</w:t>
            </w:r>
          </w:p>
        </w:tc>
        <w:tc>
          <w:tcPr>
            <w:tcW w:w="1756" w:type="dxa"/>
          </w:tcPr>
          <w:p w14:paraId="242E40FC" w14:textId="77777777" w:rsidR="00FA1779" w:rsidRPr="00CB3C4A" w:rsidRDefault="00FA1779" w:rsidP="00061A67">
            <w:pPr>
              <w:rPr>
                <w:sz w:val="24"/>
                <w:szCs w:val="24"/>
              </w:rPr>
            </w:pPr>
          </w:p>
        </w:tc>
      </w:tr>
      <w:tr w:rsidR="00FA1779" w14:paraId="71C94626" w14:textId="77777777" w:rsidTr="00061A67">
        <w:tc>
          <w:tcPr>
            <w:tcW w:w="2241" w:type="dxa"/>
          </w:tcPr>
          <w:p w14:paraId="4C239EBC" w14:textId="77777777" w:rsidR="00FA1779" w:rsidRPr="0044269A" w:rsidRDefault="00FA1779" w:rsidP="00061A67">
            <w:pPr>
              <w:rPr>
                <w:sz w:val="24"/>
                <w:szCs w:val="24"/>
              </w:rPr>
            </w:pPr>
            <w:r w:rsidRPr="00112B64">
              <w:rPr>
                <w:sz w:val="24"/>
                <w:szCs w:val="24"/>
              </w:rPr>
              <w:t>adjustArea</w:t>
            </w:r>
          </w:p>
        </w:tc>
        <w:tc>
          <w:tcPr>
            <w:tcW w:w="1646" w:type="dxa"/>
            <w:gridSpan w:val="2"/>
          </w:tcPr>
          <w:p w14:paraId="0D8D6087" w14:textId="77777777" w:rsidR="00FA1779" w:rsidRPr="00743C84" w:rsidRDefault="00FA1779" w:rsidP="00061A67">
            <w:pPr>
              <w:rPr>
                <w:sz w:val="24"/>
                <w:szCs w:val="24"/>
              </w:rPr>
            </w:pPr>
            <w:r w:rsidRPr="005B5B3E">
              <w:rPr>
                <w:rFonts w:hint="eastAsia"/>
                <w:sz w:val="24"/>
                <w:szCs w:val="24"/>
              </w:rPr>
              <w:t>调整后田块面积</w:t>
            </w:r>
          </w:p>
        </w:tc>
        <w:tc>
          <w:tcPr>
            <w:tcW w:w="1907" w:type="dxa"/>
          </w:tcPr>
          <w:p w14:paraId="03BCC070" w14:textId="77777777" w:rsidR="00FA1779" w:rsidRPr="00DB2B92" w:rsidRDefault="00FA1779" w:rsidP="00061A67">
            <w:pPr>
              <w:rPr>
                <w:sz w:val="24"/>
                <w:szCs w:val="24"/>
              </w:rPr>
            </w:pPr>
            <w:r w:rsidRPr="00DB2B92">
              <w:rPr>
                <w:sz w:val="24"/>
                <w:szCs w:val="24"/>
              </w:rPr>
              <w:t>NUMBER(10,2)</w:t>
            </w:r>
          </w:p>
        </w:tc>
        <w:tc>
          <w:tcPr>
            <w:tcW w:w="746" w:type="dxa"/>
          </w:tcPr>
          <w:p w14:paraId="7B2F2E4C" w14:textId="77777777" w:rsidR="00FA1779" w:rsidRPr="00CB3C4A" w:rsidRDefault="00FA1779" w:rsidP="00061A67">
            <w:pPr>
              <w:rPr>
                <w:sz w:val="24"/>
                <w:szCs w:val="24"/>
              </w:rPr>
            </w:pPr>
            <w:r>
              <w:rPr>
                <w:rFonts w:hint="eastAsia"/>
                <w:sz w:val="24"/>
                <w:szCs w:val="24"/>
              </w:rPr>
              <w:t>否</w:t>
            </w:r>
          </w:p>
        </w:tc>
        <w:tc>
          <w:tcPr>
            <w:tcW w:w="1756" w:type="dxa"/>
          </w:tcPr>
          <w:p w14:paraId="5C1020DB" w14:textId="77777777" w:rsidR="00FA1779" w:rsidRPr="00CB3C4A" w:rsidRDefault="00FA1779" w:rsidP="00061A67">
            <w:pPr>
              <w:rPr>
                <w:sz w:val="24"/>
                <w:szCs w:val="24"/>
              </w:rPr>
            </w:pPr>
          </w:p>
        </w:tc>
      </w:tr>
      <w:tr w:rsidR="00FA1779" w14:paraId="220FBA66" w14:textId="77777777" w:rsidTr="00061A67">
        <w:tc>
          <w:tcPr>
            <w:tcW w:w="2241" w:type="dxa"/>
          </w:tcPr>
          <w:p w14:paraId="519522C7" w14:textId="77777777" w:rsidR="00FA1779" w:rsidRPr="00112B64" w:rsidRDefault="00FA1779" w:rsidP="00061A67">
            <w:pPr>
              <w:rPr>
                <w:sz w:val="24"/>
                <w:szCs w:val="24"/>
              </w:rPr>
            </w:pPr>
            <w:r w:rsidRPr="00CC3D45">
              <w:rPr>
                <w:sz w:val="24"/>
                <w:szCs w:val="24"/>
              </w:rPr>
              <w:t>adjustReason</w:t>
            </w:r>
          </w:p>
        </w:tc>
        <w:tc>
          <w:tcPr>
            <w:tcW w:w="1646" w:type="dxa"/>
            <w:gridSpan w:val="2"/>
          </w:tcPr>
          <w:p w14:paraId="6164199D" w14:textId="77777777" w:rsidR="00FA1779" w:rsidRPr="005B5B3E" w:rsidRDefault="00FA1779" w:rsidP="00061A67">
            <w:pPr>
              <w:rPr>
                <w:sz w:val="24"/>
                <w:szCs w:val="24"/>
              </w:rPr>
            </w:pPr>
            <w:r>
              <w:rPr>
                <w:rFonts w:hint="eastAsia"/>
                <w:sz w:val="24"/>
                <w:szCs w:val="24"/>
              </w:rPr>
              <w:t>调整原因</w:t>
            </w:r>
          </w:p>
        </w:tc>
        <w:tc>
          <w:tcPr>
            <w:tcW w:w="1907" w:type="dxa"/>
          </w:tcPr>
          <w:p w14:paraId="58377666" w14:textId="77777777" w:rsidR="00FA1779" w:rsidRPr="00DB2B92"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62C60324" w14:textId="77777777" w:rsidR="00FA1779" w:rsidRPr="00CB3C4A" w:rsidRDefault="00FA1779" w:rsidP="00061A67">
            <w:pPr>
              <w:rPr>
                <w:sz w:val="24"/>
                <w:szCs w:val="24"/>
              </w:rPr>
            </w:pPr>
            <w:r>
              <w:rPr>
                <w:rFonts w:hint="eastAsia"/>
                <w:sz w:val="24"/>
                <w:szCs w:val="24"/>
              </w:rPr>
              <w:t>否</w:t>
            </w:r>
          </w:p>
        </w:tc>
        <w:tc>
          <w:tcPr>
            <w:tcW w:w="1756" w:type="dxa"/>
          </w:tcPr>
          <w:p w14:paraId="61735EFB" w14:textId="77777777" w:rsidR="00FA1779" w:rsidRPr="00CB3C4A" w:rsidRDefault="00FA1779" w:rsidP="00061A67">
            <w:pPr>
              <w:rPr>
                <w:sz w:val="24"/>
                <w:szCs w:val="24"/>
              </w:rPr>
            </w:pPr>
          </w:p>
        </w:tc>
      </w:tr>
      <w:tr w:rsidR="00FA1779" w14:paraId="02D55A41" w14:textId="77777777" w:rsidTr="00061A67">
        <w:tc>
          <w:tcPr>
            <w:tcW w:w="2241" w:type="dxa"/>
          </w:tcPr>
          <w:p w14:paraId="506E8E28" w14:textId="77777777" w:rsidR="00FA1779" w:rsidRPr="00CC3D45" w:rsidRDefault="00FA1779" w:rsidP="00061A67">
            <w:pPr>
              <w:rPr>
                <w:sz w:val="24"/>
                <w:szCs w:val="24"/>
              </w:rPr>
            </w:pPr>
            <w:r w:rsidRPr="003227DE">
              <w:rPr>
                <w:sz w:val="24"/>
                <w:szCs w:val="24"/>
              </w:rPr>
              <w:t>validArea</w:t>
            </w:r>
          </w:p>
        </w:tc>
        <w:tc>
          <w:tcPr>
            <w:tcW w:w="1646" w:type="dxa"/>
            <w:gridSpan w:val="2"/>
          </w:tcPr>
          <w:p w14:paraId="3C5069BA" w14:textId="77777777" w:rsidR="00FA1779" w:rsidRDefault="00FA1779" w:rsidP="00061A67">
            <w:pPr>
              <w:rPr>
                <w:sz w:val="24"/>
                <w:szCs w:val="24"/>
              </w:rPr>
            </w:pPr>
            <w:r w:rsidRPr="009059E8">
              <w:rPr>
                <w:rFonts w:hint="eastAsia"/>
                <w:sz w:val="24"/>
                <w:szCs w:val="24"/>
              </w:rPr>
              <w:t>有效面积/有效数量</w:t>
            </w:r>
          </w:p>
        </w:tc>
        <w:tc>
          <w:tcPr>
            <w:tcW w:w="1907" w:type="dxa"/>
          </w:tcPr>
          <w:p w14:paraId="73F4CC33" w14:textId="77777777" w:rsidR="00FA1779" w:rsidRDefault="00FA1779" w:rsidP="00061A67">
            <w:pPr>
              <w:rPr>
                <w:sz w:val="24"/>
                <w:szCs w:val="24"/>
              </w:rPr>
            </w:pPr>
            <w:r w:rsidRPr="00DB2B92">
              <w:rPr>
                <w:sz w:val="24"/>
                <w:szCs w:val="24"/>
              </w:rPr>
              <w:t>NUMBER(10,</w:t>
            </w:r>
            <w:r>
              <w:rPr>
                <w:sz w:val="24"/>
                <w:szCs w:val="24"/>
              </w:rPr>
              <w:t>4</w:t>
            </w:r>
            <w:r w:rsidRPr="00DB2B92">
              <w:rPr>
                <w:sz w:val="24"/>
                <w:szCs w:val="24"/>
              </w:rPr>
              <w:t>)</w:t>
            </w:r>
          </w:p>
        </w:tc>
        <w:tc>
          <w:tcPr>
            <w:tcW w:w="746" w:type="dxa"/>
          </w:tcPr>
          <w:p w14:paraId="114AB33F" w14:textId="77777777" w:rsidR="00FA1779" w:rsidRDefault="00FA1779" w:rsidP="00061A67">
            <w:pPr>
              <w:rPr>
                <w:sz w:val="24"/>
                <w:szCs w:val="24"/>
              </w:rPr>
            </w:pPr>
            <w:r>
              <w:rPr>
                <w:rFonts w:hint="eastAsia"/>
                <w:sz w:val="24"/>
                <w:szCs w:val="24"/>
              </w:rPr>
              <w:t>是</w:t>
            </w:r>
          </w:p>
        </w:tc>
        <w:tc>
          <w:tcPr>
            <w:tcW w:w="1756" w:type="dxa"/>
          </w:tcPr>
          <w:p w14:paraId="79CB2EF5" w14:textId="77777777" w:rsidR="00FA1779" w:rsidRPr="00CB3C4A" w:rsidRDefault="00FA1779" w:rsidP="00061A67">
            <w:pPr>
              <w:rPr>
                <w:sz w:val="24"/>
                <w:szCs w:val="24"/>
              </w:rPr>
            </w:pPr>
          </w:p>
        </w:tc>
      </w:tr>
      <w:tr w:rsidR="00FA1779" w14:paraId="35BD8F68" w14:textId="77777777" w:rsidTr="00061A67">
        <w:tc>
          <w:tcPr>
            <w:tcW w:w="2241" w:type="dxa"/>
          </w:tcPr>
          <w:p w14:paraId="4DF41CCB" w14:textId="77777777" w:rsidR="00FA1779" w:rsidRPr="003227DE" w:rsidRDefault="00FA1779" w:rsidP="00061A67">
            <w:pPr>
              <w:rPr>
                <w:sz w:val="24"/>
                <w:szCs w:val="24"/>
              </w:rPr>
            </w:pPr>
            <w:r w:rsidRPr="00FA1779">
              <w:rPr>
                <w:sz w:val="24"/>
                <w:szCs w:val="24"/>
              </w:rPr>
              <w:t>remar</w:t>
            </w:r>
            <w:r>
              <w:rPr>
                <w:rFonts w:hint="eastAsia"/>
                <w:sz w:val="24"/>
                <w:szCs w:val="24"/>
              </w:rPr>
              <w:t>k</w:t>
            </w:r>
          </w:p>
        </w:tc>
        <w:tc>
          <w:tcPr>
            <w:tcW w:w="1646" w:type="dxa"/>
            <w:gridSpan w:val="2"/>
          </w:tcPr>
          <w:p w14:paraId="290185E5" w14:textId="77777777" w:rsidR="00FA1779" w:rsidRPr="009059E8" w:rsidRDefault="00FA1779" w:rsidP="00061A67">
            <w:pPr>
              <w:rPr>
                <w:sz w:val="24"/>
                <w:szCs w:val="24"/>
              </w:rPr>
            </w:pPr>
            <w:r>
              <w:rPr>
                <w:rFonts w:hint="eastAsia"/>
                <w:sz w:val="24"/>
                <w:szCs w:val="24"/>
              </w:rPr>
              <w:t>备注</w:t>
            </w:r>
          </w:p>
        </w:tc>
        <w:tc>
          <w:tcPr>
            <w:tcW w:w="1907" w:type="dxa"/>
            <w:vAlign w:val="center"/>
          </w:tcPr>
          <w:p w14:paraId="3A7A6D1F" w14:textId="77777777" w:rsidR="00FA1779" w:rsidRPr="005B784A" w:rsidRDefault="00FA1779" w:rsidP="00061A67">
            <w:pPr>
              <w:widowControl/>
              <w:jc w:val="left"/>
              <w:rPr>
                <w:rFonts w:ascii="宋体" w:eastAsia="宋体" w:hAnsi="宋体" w:cs="宋体"/>
                <w:color w:val="000000"/>
                <w:kern w:val="0"/>
                <w:sz w:val="20"/>
                <w:szCs w:val="20"/>
              </w:rPr>
            </w:pPr>
            <w:r w:rsidRPr="005B784A">
              <w:rPr>
                <w:rFonts w:ascii="宋体" w:eastAsia="宋体" w:hAnsi="宋体" w:cs="宋体"/>
                <w:color w:val="000000"/>
                <w:kern w:val="0"/>
                <w:sz w:val="20"/>
                <w:szCs w:val="20"/>
              </w:rPr>
              <w:t>VARCHAR2(400)</w:t>
            </w:r>
          </w:p>
        </w:tc>
        <w:tc>
          <w:tcPr>
            <w:tcW w:w="746" w:type="dxa"/>
          </w:tcPr>
          <w:p w14:paraId="05B90A51" w14:textId="77777777" w:rsidR="00FA1779" w:rsidRDefault="00FA1779" w:rsidP="00061A67">
            <w:pPr>
              <w:rPr>
                <w:sz w:val="24"/>
                <w:szCs w:val="24"/>
              </w:rPr>
            </w:pPr>
            <w:r>
              <w:rPr>
                <w:rFonts w:hint="eastAsia"/>
                <w:sz w:val="24"/>
                <w:szCs w:val="24"/>
              </w:rPr>
              <w:t>否</w:t>
            </w:r>
          </w:p>
        </w:tc>
        <w:tc>
          <w:tcPr>
            <w:tcW w:w="1756" w:type="dxa"/>
          </w:tcPr>
          <w:p w14:paraId="26CD86EA" w14:textId="77777777" w:rsidR="00FA1779" w:rsidRPr="00CB3C4A" w:rsidRDefault="00FA1779" w:rsidP="00061A67">
            <w:pPr>
              <w:rPr>
                <w:sz w:val="24"/>
                <w:szCs w:val="24"/>
              </w:rPr>
            </w:pPr>
          </w:p>
        </w:tc>
      </w:tr>
      <w:tr w:rsidR="00946773" w:rsidRPr="00D83792" w14:paraId="01C8A609" w14:textId="77777777" w:rsidTr="00061A67">
        <w:tc>
          <w:tcPr>
            <w:tcW w:w="8296" w:type="dxa"/>
            <w:gridSpan w:val="6"/>
            <w:shd w:val="clear" w:color="auto" w:fill="E2EFD9" w:themeFill="accent6" w:themeFillTint="33"/>
          </w:tcPr>
          <w:p w14:paraId="44335ECD" w14:textId="77777777" w:rsidR="00946773" w:rsidRPr="00946773" w:rsidRDefault="00946773" w:rsidP="00061A67">
            <w:pPr>
              <w:rPr>
                <w:b/>
                <w:szCs w:val="28"/>
              </w:rPr>
            </w:pPr>
            <w:r w:rsidRPr="00946773">
              <w:rPr>
                <w:rFonts w:hint="eastAsia"/>
                <w:b/>
                <w:sz w:val="24"/>
                <w:szCs w:val="24"/>
              </w:rPr>
              <w:t>预投保清单标的</w:t>
            </w:r>
            <w:r w:rsidR="005C3AEB">
              <w:rPr>
                <w:rFonts w:hint="eastAsia"/>
                <w:b/>
                <w:sz w:val="24"/>
                <w:szCs w:val="24"/>
              </w:rPr>
              <w:t>信息</w:t>
            </w:r>
          </w:p>
        </w:tc>
      </w:tr>
      <w:tr w:rsidR="00946773" w:rsidRPr="00D83792" w14:paraId="1AB71EE3" w14:textId="77777777" w:rsidTr="00061A67">
        <w:tc>
          <w:tcPr>
            <w:tcW w:w="2241" w:type="dxa"/>
            <w:shd w:val="clear" w:color="auto" w:fill="auto"/>
            <w:vAlign w:val="bottom"/>
          </w:tcPr>
          <w:p w14:paraId="0996464B" w14:textId="77777777" w:rsidR="00946773" w:rsidRPr="00310F83" w:rsidRDefault="00310F83" w:rsidP="00061A67">
            <w:pPr>
              <w:widowControl/>
              <w:jc w:val="left"/>
              <w:rPr>
                <w:rFonts w:ascii="宋体" w:eastAsia="宋体" w:hAnsi="宋体" w:cs="宋体"/>
                <w:kern w:val="0"/>
                <w:sz w:val="22"/>
              </w:rPr>
            </w:pPr>
            <w:r w:rsidRPr="00310F83">
              <w:rPr>
                <w:rFonts w:ascii="宋体" w:eastAsia="宋体" w:hAnsi="宋体" w:cs="宋体"/>
                <w:kern w:val="0"/>
                <w:sz w:val="22"/>
              </w:rPr>
              <w:t>targe</w:t>
            </w:r>
            <w:r w:rsidR="00E42247">
              <w:rPr>
                <w:rFonts w:ascii="宋体" w:eastAsia="宋体" w:hAnsi="宋体" w:cs="宋体"/>
                <w:kern w:val="0"/>
                <w:sz w:val="22"/>
              </w:rPr>
              <w:t>tC</w:t>
            </w:r>
            <w:r w:rsidRPr="00310F83">
              <w:rPr>
                <w:rFonts w:ascii="宋体" w:eastAsia="宋体" w:hAnsi="宋体" w:cs="宋体"/>
                <w:kern w:val="0"/>
                <w:sz w:val="22"/>
              </w:rPr>
              <w:t>ode</w:t>
            </w:r>
          </w:p>
        </w:tc>
        <w:tc>
          <w:tcPr>
            <w:tcW w:w="1646" w:type="dxa"/>
            <w:gridSpan w:val="2"/>
            <w:shd w:val="clear" w:color="auto" w:fill="auto"/>
            <w:vAlign w:val="bottom"/>
          </w:tcPr>
          <w:p w14:paraId="6513665D"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标的代码</w:t>
            </w:r>
          </w:p>
        </w:tc>
        <w:tc>
          <w:tcPr>
            <w:tcW w:w="1907" w:type="dxa"/>
            <w:shd w:val="clear" w:color="auto" w:fill="auto"/>
            <w:vAlign w:val="bottom"/>
          </w:tcPr>
          <w:p w14:paraId="344AFAAF"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VARCHAR2(20)</w:t>
            </w:r>
          </w:p>
        </w:tc>
        <w:tc>
          <w:tcPr>
            <w:tcW w:w="746" w:type="dxa"/>
            <w:shd w:val="clear" w:color="auto" w:fill="auto"/>
            <w:vAlign w:val="bottom"/>
          </w:tcPr>
          <w:p w14:paraId="3B7FCE43" w14:textId="77777777" w:rsidR="00946773" w:rsidRPr="00310F83" w:rsidRDefault="005C3AEB" w:rsidP="00061A67">
            <w:pPr>
              <w:widowControl/>
              <w:jc w:val="left"/>
              <w:rPr>
                <w:rFonts w:ascii="宋体" w:eastAsia="宋体" w:hAnsi="宋体" w:cs="宋体"/>
                <w:kern w:val="0"/>
                <w:sz w:val="22"/>
              </w:rPr>
            </w:pPr>
            <w:r>
              <w:rPr>
                <w:rFonts w:hint="eastAsia"/>
                <w:sz w:val="24"/>
                <w:szCs w:val="24"/>
              </w:rPr>
              <w:t>是</w:t>
            </w:r>
          </w:p>
        </w:tc>
        <w:tc>
          <w:tcPr>
            <w:tcW w:w="1756" w:type="dxa"/>
            <w:shd w:val="clear" w:color="auto" w:fill="auto"/>
            <w:vAlign w:val="bottom"/>
          </w:tcPr>
          <w:p w14:paraId="3118AD25"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T</w:t>
            </w:r>
            <w:r w:rsidRPr="00310F83">
              <w:rPr>
                <w:rFonts w:ascii="宋体" w:eastAsia="宋体" w:hAnsi="宋体" w:cs="宋体"/>
                <w:kern w:val="0"/>
                <w:sz w:val="22"/>
              </w:rPr>
              <w:t>ARGETCODE</w:t>
            </w:r>
          </w:p>
        </w:tc>
      </w:tr>
      <w:tr w:rsidR="00946773" w:rsidRPr="00D83792" w14:paraId="67A32701" w14:textId="77777777" w:rsidTr="00061A67">
        <w:tc>
          <w:tcPr>
            <w:tcW w:w="2241" w:type="dxa"/>
            <w:shd w:val="clear" w:color="auto" w:fill="auto"/>
            <w:vAlign w:val="bottom"/>
          </w:tcPr>
          <w:p w14:paraId="7E28B803" w14:textId="77777777" w:rsidR="00946773" w:rsidRPr="00E17DC9" w:rsidRDefault="00310F83" w:rsidP="00061A67">
            <w:pPr>
              <w:widowControl/>
              <w:jc w:val="left"/>
              <w:rPr>
                <w:rFonts w:ascii="宋体" w:eastAsia="宋体" w:hAnsi="宋体" w:cs="宋体"/>
                <w:kern w:val="0"/>
                <w:sz w:val="22"/>
              </w:rPr>
            </w:pPr>
            <w:r w:rsidRPr="00E17DC9">
              <w:rPr>
                <w:rFonts w:ascii="宋体" w:eastAsia="宋体" w:hAnsi="宋体" w:cs="宋体"/>
                <w:kern w:val="0"/>
                <w:sz w:val="22"/>
              </w:rPr>
              <w:t>target</w:t>
            </w:r>
            <w:r w:rsidR="00946773" w:rsidRPr="00E17DC9">
              <w:rPr>
                <w:rFonts w:ascii="宋体" w:eastAsia="宋体" w:hAnsi="宋体" w:cs="宋体" w:hint="eastAsia"/>
                <w:kern w:val="0"/>
                <w:sz w:val="22"/>
              </w:rPr>
              <w:t>N</w:t>
            </w:r>
            <w:r w:rsidRPr="00E17DC9">
              <w:rPr>
                <w:rFonts w:ascii="宋体" w:eastAsia="宋体" w:hAnsi="宋体" w:cs="宋体"/>
                <w:kern w:val="0"/>
                <w:sz w:val="22"/>
              </w:rPr>
              <w:t>o</w:t>
            </w:r>
          </w:p>
        </w:tc>
        <w:tc>
          <w:tcPr>
            <w:tcW w:w="1646" w:type="dxa"/>
            <w:gridSpan w:val="2"/>
            <w:shd w:val="clear" w:color="auto" w:fill="auto"/>
            <w:vAlign w:val="bottom"/>
          </w:tcPr>
          <w:p w14:paraId="7B284B37"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标的序号</w:t>
            </w:r>
          </w:p>
        </w:tc>
        <w:tc>
          <w:tcPr>
            <w:tcW w:w="1907" w:type="dxa"/>
            <w:shd w:val="clear" w:color="auto" w:fill="auto"/>
            <w:vAlign w:val="bottom"/>
          </w:tcPr>
          <w:p w14:paraId="53DA6E32"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VARCHAR2(20)</w:t>
            </w:r>
          </w:p>
        </w:tc>
        <w:tc>
          <w:tcPr>
            <w:tcW w:w="746" w:type="dxa"/>
            <w:shd w:val="clear" w:color="auto" w:fill="auto"/>
            <w:vAlign w:val="bottom"/>
          </w:tcPr>
          <w:p w14:paraId="7DC25FAF"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24DDAF84"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TARGETNO</w:t>
            </w:r>
          </w:p>
        </w:tc>
      </w:tr>
      <w:tr w:rsidR="00946773" w:rsidRPr="00D83792" w14:paraId="238153DB" w14:textId="77777777" w:rsidTr="00061A67">
        <w:tc>
          <w:tcPr>
            <w:tcW w:w="2241" w:type="dxa"/>
            <w:shd w:val="clear" w:color="auto" w:fill="auto"/>
            <w:vAlign w:val="bottom"/>
          </w:tcPr>
          <w:p w14:paraId="791C3936"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lastRenderedPageBreak/>
              <w:t>target</w:t>
            </w:r>
            <w:r w:rsidR="00946773" w:rsidRPr="007A3500">
              <w:rPr>
                <w:rFonts w:ascii="宋体" w:eastAsia="宋体" w:hAnsi="宋体" w:cs="宋体" w:hint="eastAsia"/>
                <w:color w:val="000000"/>
                <w:kern w:val="0"/>
                <w:sz w:val="22"/>
              </w:rPr>
              <w:t>T</w:t>
            </w:r>
            <w:r w:rsidRPr="007A3500">
              <w:rPr>
                <w:rFonts w:ascii="宋体" w:eastAsia="宋体" w:hAnsi="宋体" w:cs="宋体"/>
                <w:color w:val="000000"/>
                <w:kern w:val="0"/>
                <w:sz w:val="22"/>
              </w:rPr>
              <w:t>ype</w:t>
            </w:r>
          </w:p>
        </w:tc>
        <w:tc>
          <w:tcPr>
            <w:tcW w:w="1646" w:type="dxa"/>
            <w:gridSpan w:val="2"/>
            <w:shd w:val="clear" w:color="auto" w:fill="auto"/>
            <w:vAlign w:val="bottom"/>
          </w:tcPr>
          <w:p w14:paraId="4ACBC361"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标的类型</w:t>
            </w:r>
          </w:p>
        </w:tc>
        <w:tc>
          <w:tcPr>
            <w:tcW w:w="1907" w:type="dxa"/>
            <w:shd w:val="clear" w:color="auto" w:fill="auto"/>
            <w:vAlign w:val="bottom"/>
          </w:tcPr>
          <w:p w14:paraId="06133656"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w:t>
            </w:r>
          </w:p>
        </w:tc>
        <w:tc>
          <w:tcPr>
            <w:tcW w:w="746" w:type="dxa"/>
            <w:shd w:val="clear" w:color="auto" w:fill="auto"/>
            <w:vAlign w:val="bottom"/>
          </w:tcPr>
          <w:p w14:paraId="2A18296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7BF93C0A"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农作物，林木，养殖品种，基础设施，被保险人，连带被保险人</w:t>
            </w:r>
          </w:p>
        </w:tc>
      </w:tr>
      <w:tr w:rsidR="00946773" w:rsidRPr="00D83792" w14:paraId="21B8267C" w14:textId="77777777" w:rsidTr="00061A67">
        <w:tc>
          <w:tcPr>
            <w:tcW w:w="2241" w:type="dxa"/>
            <w:shd w:val="clear" w:color="auto" w:fill="auto"/>
            <w:vAlign w:val="bottom"/>
          </w:tcPr>
          <w:p w14:paraId="337AB4BA"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A</w:t>
            </w:r>
            <w:r w:rsidRPr="007A3500">
              <w:rPr>
                <w:rFonts w:ascii="宋体" w:eastAsia="宋体" w:hAnsi="宋体" w:cs="宋体"/>
                <w:color w:val="000000"/>
                <w:kern w:val="0"/>
                <w:sz w:val="22"/>
              </w:rPr>
              <w:t>lias</w:t>
            </w:r>
          </w:p>
        </w:tc>
        <w:tc>
          <w:tcPr>
            <w:tcW w:w="1646" w:type="dxa"/>
            <w:gridSpan w:val="2"/>
            <w:shd w:val="clear" w:color="auto" w:fill="auto"/>
            <w:vAlign w:val="bottom"/>
          </w:tcPr>
          <w:p w14:paraId="057417F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w:t>
            </w:r>
            <w:r>
              <w:rPr>
                <w:rFonts w:ascii="宋体" w:eastAsia="宋体" w:hAnsi="宋体" w:cs="宋体" w:hint="eastAsia"/>
                <w:color w:val="000000"/>
                <w:kern w:val="0"/>
                <w:sz w:val="22"/>
              </w:rPr>
              <w:t>名称</w:t>
            </w:r>
          </w:p>
        </w:tc>
        <w:tc>
          <w:tcPr>
            <w:tcW w:w="1907" w:type="dxa"/>
            <w:shd w:val="clear" w:color="auto" w:fill="auto"/>
            <w:vAlign w:val="bottom"/>
          </w:tcPr>
          <w:p w14:paraId="51C7404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VARCHAR2(100)</w:t>
            </w:r>
          </w:p>
        </w:tc>
        <w:tc>
          <w:tcPr>
            <w:tcW w:w="746" w:type="dxa"/>
            <w:shd w:val="clear" w:color="auto" w:fill="auto"/>
            <w:vAlign w:val="bottom"/>
          </w:tcPr>
          <w:p w14:paraId="63F8F74C"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6133F7D9" w14:textId="77777777" w:rsidR="00946773" w:rsidRPr="007A3500" w:rsidRDefault="00946773" w:rsidP="00061A67">
            <w:pPr>
              <w:widowControl/>
              <w:jc w:val="left"/>
              <w:rPr>
                <w:rFonts w:ascii="宋体" w:eastAsia="宋体" w:hAnsi="宋体" w:cs="宋体"/>
                <w:color w:val="000000"/>
                <w:kern w:val="0"/>
                <w:sz w:val="22"/>
              </w:rPr>
            </w:pPr>
          </w:p>
        </w:tc>
      </w:tr>
      <w:tr w:rsidR="00946773" w:rsidRPr="00D83792" w14:paraId="28E1A475" w14:textId="77777777" w:rsidTr="00061A67">
        <w:tc>
          <w:tcPr>
            <w:tcW w:w="2241" w:type="dxa"/>
            <w:shd w:val="clear" w:color="auto" w:fill="auto"/>
            <w:vAlign w:val="bottom"/>
          </w:tcPr>
          <w:p w14:paraId="30A9370B"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L</w:t>
            </w:r>
            <w:r w:rsidRPr="007A3500">
              <w:rPr>
                <w:rFonts w:ascii="宋体" w:eastAsia="宋体" w:hAnsi="宋体" w:cs="宋体"/>
                <w:color w:val="000000"/>
                <w:kern w:val="0"/>
                <w:sz w:val="22"/>
              </w:rPr>
              <w:t>ist</w:t>
            </w:r>
            <w:r w:rsidR="00946773" w:rsidRPr="007A3500">
              <w:rPr>
                <w:rFonts w:ascii="宋体" w:eastAsia="宋体" w:hAnsi="宋体" w:cs="宋体" w:hint="eastAsia"/>
                <w:color w:val="000000"/>
                <w:kern w:val="0"/>
                <w:sz w:val="22"/>
              </w:rPr>
              <w:t>C</w:t>
            </w:r>
            <w:r w:rsidRPr="007A3500">
              <w:rPr>
                <w:rFonts w:ascii="宋体" w:eastAsia="宋体" w:hAnsi="宋体" w:cs="宋体"/>
                <w:color w:val="000000"/>
                <w:kern w:val="0"/>
                <w:sz w:val="22"/>
              </w:rPr>
              <w:t>ode</w:t>
            </w:r>
          </w:p>
        </w:tc>
        <w:tc>
          <w:tcPr>
            <w:tcW w:w="1646" w:type="dxa"/>
            <w:gridSpan w:val="2"/>
            <w:shd w:val="clear" w:color="auto" w:fill="auto"/>
            <w:vAlign w:val="bottom"/>
          </w:tcPr>
          <w:p w14:paraId="66B16C39"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标的清单编号</w:t>
            </w:r>
          </w:p>
        </w:tc>
        <w:tc>
          <w:tcPr>
            <w:tcW w:w="1907" w:type="dxa"/>
            <w:shd w:val="clear" w:color="auto" w:fill="auto"/>
            <w:vAlign w:val="bottom"/>
          </w:tcPr>
          <w:p w14:paraId="3F91AEA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VARCHAR2(28)</w:t>
            </w:r>
          </w:p>
        </w:tc>
        <w:tc>
          <w:tcPr>
            <w:tcW w:w="746" w:type="dxa"/>
            <w:shd w:val="clear" w:color="auto" w:fill="auto"/>
            <w:vAlign w:val="bottom"/>
          </w:tcPr>
          <w:p w14:paraId="52E5543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42DCBA3E"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唯一标识一个清单中的一个标的类型</w:t>
            </w:r>
          </w:p>
        </w:tc>
      </w:tr>
      <w:tr w:rsidR="005C3AEB" w:rsidRPr="00946773" w14:paraId="7F558905" w14:textId="77777777" w:rsidTr="00061A67">
        <w:tc>
          <w:tcPr>
            <w:tcW w:w="8296" w:type="dxa"/>
            <w:gridSpan w:val="6"/>
            <w:shd w:val="clear" w:color="auto" w:fill="E2EFD9" w:themeFill="accent6" w:themeFillTint="33"/>
          </w:tcPr>
          <w:p w14:paraId="736EDE5D" w14:textId="77777777" w:rsidR="005C3AEB" w:rsidRPr="00946773" w:rsidRDefault="005C3AEB" w:rsidP="00061A67">
            <w:pPr>
              <w:rPr>
                <w:b/>
                <w:szCs w:val="28"/>
              </w:rPr>
            </w:pPr>
            <w:r w:rsidRPr="00946773">
              <w:rPr>
                <w:rFonts w:hint="eastAsia"/>
                <w:b/>
                <w:sz w:val="24"/>
                <w:szCs w:val="24"/>
              </w:rPr>
              <w:t>预投保清单</w:t>
            </w:r>
            <w:r>
              <w:rPr>
                <w:rFonts w:hint="eastAsia"/>
                <w:b/>
                <w:sz w:val="24"/>
                <w:szCs w:val="24"/>
              </w:rPr>
              <w:t>农户</w:t>
            </w:r>
            <w:r w:rsidRPr="00946773">
              <w:rPr>
                <w:rFonts w:hint="eastAsia"/>
                <w:b/>
                <w:sz w:val="24"/>
                <w:szCs w:val="24"/>
              </w:rPr>
              <w:t>标的</w:t>
            </w:r>
            <w:r>
              <w:rPr>
                <w:rFonts w:hint="eastAsia"/>
                <w:b/>
                <w:sz w:val="24"/>
                <w:szCs w:val="24"/>
              </w:rPr>
              <w:t>信息</w:t>
            </w:r>
          </w:p>
        </w:tc>
      </w:tr>
      <w:tr w:rsidR="00310F83" w:rsidRPr="00D83792" w14:paraId="17E4C06B" w14:textId="77777777" w:rsidTr="00061A67">
        <w:tc>
          <w:tcPr>
            <w:tcW w:w="2241" w:type="dxa"/>
            <w:shd w:val="clear" w:color="auto" w:fill="auto"/>
            <w:vAlign w:val="bottom"/>
          </w:tcPr>
          <w:p w14:paraId="0F76931C" w14:textId="77777777" w:rsidR="00310F83" w:rsidRPr="005C3AEB" w:rsidRDefault="00310F83" w:rsidP="00061A67">
            <w:pPr>
              <w:rPr>
                <w:sz w:val="24"/>
                <w:szCs w:val="24"/>
              </w:rPr>
            </w:pPr>
            <w:r w:rsidRPr="005C3AEB">
              <w:rPr>
                <w:sz w:val="24"/>
                <w:szCs w:val="24"/>
              </w:rPr>
              <w:t>insure</w:t>
            </w:r>
            <w:r w:rsidRPr="005C3AEB">
              <w:rPr>
                <w:rFonts w:hint="eastAsia"/>
                <w:sz w:val="24"/>
                <w:szCs w:val="24"/>
              </w:rPr>
              <w:t>C</w:t>
            </w:r>
            <w:r w:rsidRPr="005C3AEB">
              <w:rPr>
                <w:sz w:val="24"/>
                <w:szCs w:val="24"/>
              </w:rPr>
              <w:t>ount</w:t>
            </w:r>
          </w:p>
        </w:tc>
        <w:tc>
          <w:tcPr>
            <w:tcW w:w="1646" w:type="dxa"/>
            <w:gridSpan w:val="2"/>
            <w:shd w:val="clear" w:color="auto" w:fill="auto"/>
            <w:vAlign w:val="bottom"/>
          </w:tcPr>
          <w:p w14:paraId="52F64A40" w14:textId="77777777" w:rsidR="00310F83" w:rsidRPr="005C3AEB" w:rsidRDefault="00310F83" w:rsidP="00061A67">
            <w:pPr>
              <w:rPr>
                <w:sz w:val="24"/>
                <w:szCs w:val="24"/>
              </w:rPr>
            </w:pPr>
            <w:r w:rsidRPr="005C3AEB">
              <w:rPr>
                <w:rFonts w:hint="eastAsia"/>
                <w:sz w:val="24"/>
                <w:szCs w:val="24"/>
              </w:rPr>
              <w:t>投保数量</w:t>
            </w:r>
          </w:p>
        </w:tc>
        <w:tc>
          <w:tcPr>
            <w:tcW w:w="1907" w:type="dxa"/>
            <w:shd w:val="clear" w:color="auto" w:fill="auto"/>
            <w:vAlign w:val="bottom"/>
          </w:tcPr>
          <w:p w14:paraId="4D8B521D" w14:textId="77777777" w:rsidR="00310F83" w:rsidRPr="005C3AEB" w:rsidRDefault="00310F83" w:rsidP="00061A67">
            <w:pPr>
              <w:rPr>
                <w:sz w:val="24"/>
                <w:szCs w:val="24"/>
              </w:rPr>
            </w:pPr>
            <w:r w:rsidRPr="005C3AEB">
              <w:rPr>
                <w:rFonts w:hint="eastAsia"/>
                <w:sz w:val="24"/>
                <w:szCs w:val="24"/>
              </w:rPr>
              <w:t>NUMBER(10,2)</w:t>
            </w:r>
          </w:p>
        </w:tc>
        <w:tc>
          <w:tcPr>
            <w:tcW w:w="746" w:type="dxa"/>
            <w:shd w:val="clear" w:color="auto" w:fill="auto"/>
            <w:vAlign w:val="bottom"/>
          </w:tcPr>
          <w:p w14:paraId="74DA0CB5" w14:textId="77777777" w:rsidR="00310F83" w:rsidRPr="005C3AEB" w:rsidRDefault="005C3AEB" w:rsidP="00061A67">
            <w:pPr>
              <w:rPr>
                <w:sz w:val="24"/>
                <w:szCs w:val="24"/>
              </w:rPr>
            </w:pPr>
            <w:r>
              <w:rPr>
                <w:rFonts w:hint="eastAsia"/>
                <w:sz w:val="24"/>
                <w:szCs w:val="24"/>
              </w:rPr>
              <w:t>是</w:t>
            </w:r>
          </w:p>
        </w:tc>
        <w:tc>
          <w:tcPr>
            <w:tcW w:w="1756" w:type="dxa"/>
            <w:shd w:val="clear" w:color="auto" w:fill="auto"/>
            <w:vAlign w:val="bottom"/>
          </w:tcPr>
          <w:p w14:paraId="6C26645A" w14:textId="77777777" w:rsidR="00310F83" w:rsidRPr="005C3AEB" w:rsidRDefault="00310F83" w:rsidP="00061A67">
            <w:pPr>
              <w:rPr>
                <w:sz w:val="24"/>
                <w:szCs w:val="24"/>
              </w:rPr>
            </w:pPr>
            <w:r w:rsidRPr="005C3AEB">
              <w:rPr>
                <w:rFonts w:hint="eastAsia"/>
                <w:sz w:val="24"/>
                <w:szCs w:val="24"/>
              </w:rPr>
              <w:t>单位为亩、棒、个等</w:t>
            </w:r>
          </w:p>
        </w:tc>
      </w:tr>
      <w:tr w:rsidR="00946773" w14:paraId="1BD03F63" w14:textId="77777777" w:rsidTr="00061A67">
        <w:tc>
          <w:tcPr>
            <w:tcW w:w="8296" w:type="dxa"/>
            <w:gridSpan w:val="6"/>
            <w:shd w:val="clear" w:color="auto" w:fill="E2EFD9" w:themeFill="accent6" w:themeFillTint="33"/>
          </w:tcPr>
          <w:p w14:paraId="3DB675C1" w14:textId="77777777" w:rsidR="00946773" w:rsidRPr="00D83792" w:rsidRDefault="00946773" w:rsidP="00061A67">
            <w:pPr>
              <w:rPr>
                <w:b/>
                <w:sz w:val="24"/>
                <w:szCs w:val="24"/>
              </w:rPr>
            </w:pPr>
            <w:r w:rsidRPr="00D83792">
              <w:rPr>
                <w:rFonts w:hint="eastAsia"/>
                <w:b/>
                <w:sz w:val="24"/>
                <w:szCs w:val="24"/>
              </w:rPr>
              <w:t>农户养殖信息</w:t>
            </w:r>
            <w:r>
              <w:rPr>
                <w:rFonts w:hint="eastAsia"/>
                <w:b/>
                <w:sz w:val="24"/>
                <w:szCs w:val="24"/>
              </w:rPr>
              <w:t>（有耳标号的养殖险）</w:t>
            </w:r>
          </w:p>
        </w:tc>
      </w:tr>
      <w:tr w:rsidR="00946773" w14:paraId="5A646679" w14:textId="77777777" w:rsidTr="00061A67">
        <w:tc>
          <w:tcPr>
            <w:tcW w:w="2241" w:type="dxa"/>
          </w:tcPr>
          <w:p w14:paraId="1F1C7D60" w14:textId="77777777" w:rsidR="00946773" w:rsidRPr="00CB3C4A" w:rsidRDefault="00946773" w:rsidP="00061A67">
            <w:pPr>
              <w:rPr>
                <w:sz w:val="24"/>
                <w:szCs w:val="24"/>
              </w:rPr>
            </w:pPr>
            <w:r w:rsidRPr="00E41EF8">
              <w:rPr>
                <w:sz w:val="24"/>
                <w:szCs w:val="24"/>
              </w:rPr>
              <w:t>earLabel</w:t>
            </w:r>
          </w:p>
        </w:tc>
        <w:tc>
          <w:tcPr>
            <w:tcW w:w="1646" w:type="dxa"/>
            <w:gridSpan w:val="2"/>
          </w:tcPr>
          <w:p w14:paraId="23029F7F" w14:textId="77777777" w:rsidR="00946773" w:rsidRPr="00CB3C4A" w:rsidRDefault="00946773" w:rsidP="00061A67">
            <w:pPr>
              <w:rPr>
                <w:sz w:val="24"/>
                <w:szCs w:val="24"/>
              </w:rPr>
            </w:pPr>
            <w:r w:rsidRPr="000E4FE5">
              <w:rPr>
                <w:rFonts w:hint="eastAsia"/>
                <w:sz w:val="24"/>
                <w:szCs w:val="24"/>
              </w:rPr>
              <w:t>耳标号</w:t>
            </w:r>
          </w:p>
        </w:tc>
        <w:tc>
          <w:tcPr>
            <w:tcW w:w="1907" w:type="dxa"/>
          </w:tcPr>
          <w:p w14:paraId="36AD99E3" w14:textId="77777777" w:rsidR="00946773" w:rsidRPr="00CB3C4A" w:rsidRDefault="00946773"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CF56FA2" w14:textId="77777777" w:rsidR="00946773" w:rsidRPr="00CB3C4A" w:rsidRDefault="00946773" w:rsidP="00061A67">
            <w:pPr>
              <w:rPr>
                <w:sz w:val="24"/>
                <w:szCs w:val="24"/>
              </w:rPr>
            </w:pPr>
            <w:r>
              <w:rPr>
                <w:rFonts w:hint="eastAsia"/>
                <w:sz w:val="24"/>
                <w:szCs w:val="24"/>
              </w:rPr>
              <w:t>是</w:t>
            </w:r>
          </w:p>
        </w:tc>
        <w:tc>
          <w:tcPr>
            <w:tcW w:w="1756" w:type="dxa"/>
          </w:tcPr>
          <w:p w14:paraId="2EC86F59" w14:textId="77777777" w:rsidR="00946773" w:rsidRPr="00CB3C4A" w:rsidRDefault="00946773" w:rsidP="00061A67">
            <w:pPr>
              <w:rPr>
                <w:sz w:val="24"/>
                <w:szCs w:val="24"/>
              </w:rPr>
            </w:pPr>
          </w:p>
        </w:tc>
      </w:tr>
      <w:tr w:rsidR="00946773" w14:paraId="3C081C63" w14:textId="77777777" w:rsidTr="00061A67">
        <w:tc>
          <w:tcPr>
            <w:tcW w:w="2241" w:type="dxa"/>
          </w:tcPr>
          <w:p w14:paraId="58BC1230" w14:textId="77777777" w:rsidR="00946773" w:rsidRPr="00CB3C4A" w:rsidRDefault="00946773" w:rsidP="00061A67">
            <w:pPr>
              <w:rPr>
                <w:sz w:val="24"/>
                <w:szCs w:val="24"/>
              </w:rPr>
            </w:pPr>
            <w:r w:rsidRPr="009D237A">
              <w:rPr>
                <w:sz w:val="24"/>
                <w:szCs w:val="24"/>
              </w:rPr>
              <w:t>breedingAreaCode</w:t>
            </w:r>
          </w:p>
        </w:tc>
        <w:tc>
          <w:tcPr>
            <w:tcW w:w="1646" w:type="dxa"/>
            <w:gridSpan w:val="2"/>
          </w:tcPr>
          <w:p w14:paraId="42129A4C" w14:textId="77777777" w:rsidR="00946773" w:rsidRPr="00CB3C4A" w:rsidRDefault="00946773" w:rsidP="00061A67">
            <w:pPr>
              <w:rPr>
                <w:sz w:val="24"/>
                <w:szCs w:val="24"/>
              </w:rPr>
            </w:pPr>
            <w:r w:rsidRPr="001560EC">
              <w:rPr>
                <w:rFonts w:hint="eastAsia"/>
                <w:sz w:val="24"/>
                <w:szCs w:val="24"/>
              </w:rPr>
              <w:t>养殖地点代码</w:t>
            </w:r>
          </w:p>
        </w:tc>
        <w:tc>
          <w:tcPr>
            <w:tcW w:w="1907" w:type="dxa"/>
          </w:tcPr>
          <w:p w14:paraId="5EB62DCC" w14:textId="77777777" w:rsidR="00946773" w:rsidRPr="00CB3C4A" w:rsidRDefault="00946773"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0E07E34C" w14:textId="77777777" w:rsidR="00946773" w:rsidRPr="00CB3C4A" w:rsidRDefault="00946773" w:rsidP="00061A67">
            <w:pPr>
              <w:rPr>
                <w:sz w:val="24"/>
                <w:szCs w:val="24"/>
              </w:rPr>
            </w:pPr>
            <w:r>
              <w:rPr>
                <w:rFonts w:hint="eastAsia"/>
                <w:sz w:val="24"/>
                <w:szCs w:val="24"/>
              </w:rPr>
              <w:t>是</w:t>
            </w:r>
          </w:p>
        </w:tc>
        <w:tc>
          <w:tcPr>
            <w:tcW w:w="1756" w:type="dxa"/>
          </w:tcPr>
          <w:p w14:paraId="5FA79B92" w14:textId="77777777" w:rsidR="00946773" w:rsidRPr="00CB3C4A" w:rsidRDefault="00946773" w:rsidP="00061A67">
            <w:pPr>
              <w:rPr>
                <w:sz w:val="24"/>
                <w:szCs w:val="24"/>
              </w:rPr>
            </w:pPr>
          </w:p>
        </w:tc>
      </w:tr>
      <w:tr w:rsidR="00946773" w14:paraId="3F8D355F" w14:textId="77777777" w:rsidTr="00061A67">
        <w:tc>
          <w:tcPr>
            <w:tcW w:w="2241" w:type="dxa"/>
          </w:tcPr>
          <w:p w14:paraId="1E35CE78" w14:textId="77777777" w:rsidR="00946773" w:rsidRPr="00CB3C4A" w:rsidRDefault="00946773" w:rsidP="00061A67">
            <w:pPr>
              <w:rPr>
                <w:sz w:val="24"/>
                <w:szCs w:val="24"/>
              </w:rPr>
            </w:pPr>
            <w:r w:rsidRPr="008861E3">
              <w:rPr>
                <w:sz w:val="24"/>
                <w:szCs w:val="24"/>
              </w:rPr>
              <w:t>breedingAreaName</w:t>
            </w:r>
          </w:p>
        </w:tc>
        <w:tc>
          <w:tcPr>
            <w:tcW w:w="1646" w:type="dxa"/>
            <w:gridSpan w:val="2"/>
          </w:tcPr>
          <w:p w14:paraId="113E9688" w14:textId="77777777" w:rsidR="00946773" w:rsidRPr="00CB3C4A" w:rsidRDefault="00946773" w:rsidP="00061A67">
            <w:pPr>
              <w:rPr>
                <w:sz w:val="24"/>
                <w:szCs w:val="24"/>
              </w:rPr>
            </w:pPr>
            <w:r w:rsidRPr="00954D89">
              <w:rPr>
                <w:rFonts w:hint="eastAsia"/>
                <w:sz w:val="24"/>
                <w:szCs w:val="24"/>
              </w:rPr>
              <w:t>养殖地点名称</w:t>
            </w:r>
          </w:p>
        </w:tc>
        <w:tc>
          <w:tcPr>
            <w:tcW w:w="1907" w:type="dxa"/>
          </w:tcPr>
          <w:p w14:paraId="29219714"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8ADB289" w14:textId="77777777" w:rsidR="00946773" w:rsidRPr="00CB3C4A" w:rsidRDefault="00946773" w:rsidP="00061A67">
            <w:pPr>
              <w:rPr>
                <w:sz w:val="24"/>
                <w:szCs w:val="24"/>
              </w:rPr>
            </w:pPr>
            <w:r>
              <w:rPr>
                <w:rFonts w:hint="eastAsia"/>
                <w:sz w:val="24"/>
                <w:szCs w:val="24"/>
              </w:rPr>
              <w:t>是</w:t>
            </w:r>
          </w:p>
        </w:tc>
        <w:tc>
          <w:tcPr>
            <w:tcW w:w="1756" w:type="dxa"/>
          </w:tcPr>
          <w:p w14:paraId="0AA6E433" w14:textId="77777777" w:rsidR="00946773" w:rsidRPr="00CB3C4A" w:rsidRDefault="00946773" w:rsidP="00061A67">
            <w:pPr>
              <w:rPr>
                <w:sz w:val="24"/>
                <w:szCs w:val="24"/>
              </w:rPr>
            </w:pPr>
          </w:p>
        </w:tc>
      </w:tr>
      <w:tr w:rsidR="00946773" w14:paraId="5603F7A6" w14:textId="77777777" w:rsidTr="00061A67">
        <w:tc>
          <w:tcPr>
            <w:tcW w:w="2241" w:type="dxa"/>
          </w:tcPr>
          <w:p w14:paraId="274543DF" w14:textId="77777777" w:rsidR="00946773" w:rsidRPr="008861E3" w:rsidRDefault="00946773" w:rsidP="00061A67">
            <w:pPr>
              <w:rPr>
                <w:sz w:val="24"/>
                <w:szCs w:val="24"/>
              </w:rPr>
            </w:pPr>
            <w:r w:rsidRPr="0041434C">
              <w:rPr>
                <w:sz w:val="24"/>
                <w:szCs w:val="24"/>
              </w:rPr>
              <w:t>species</w:t>
            </w:r>
          </w:p>
        </w:tc>
        <w:tc>
          <w:tcPr>
            <w:tcW w:w="1646" w:type="dxa"/>
            <w:gridSpan w:val="2"/>
          </w:tcPr>
          <w:p w14:paraId="27498AFE" w14:textId="77777777" w:rsidR="00946773" w:rsidRPr="00954D89" w:rsidRDefault="00946773" w:rsidP="00061A67">
            <w:pPr>
              <w:rPr>
                <w:sz w:val="24"/>
                <w:szCs w:val="24"/>
              </w:rPr>
            </w:pPr>
            <w:r w:rsidRPr="004601E3">
              <w:rPr>
                <w:rFonts w:hint="eastAsia"/>
                <w:sz w:val="24"/>
                <w:szCs w:val="24"/>
              </w:rPr>
              <w:t>养殖品种</w:t>
            </w:r>
          </w:p>
        </w:tc>
        <w:tc>
          <w:tcPr>
            <w:tcW w:w="1907" w:type="dxa"/>
          </w:tcPr>
          <w:p w14:paraId="4B6608F7"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2472CBA4" w14:textId="77777777" w:rsidR="00946773" w:rsidRPr="00CB3C4A" w:rsidRDefault="00946773" w:rsidP="00061A67">
            <w:pPr>
              <w:rPr>
                <w:sz w:val="24"/>
                <w:szCs w:val="24"/>
              </w:rPr>
            </w:pPr>
            <w:r>
              <w:rPr>
                <w:rFonts w:hint="eastAsia"/>
                <w:sz w:val="24"/>
                <w:szCs w:val="24"/>
              </w:rPr>
              <w:t>是</w:t>
            </w:r>
          </w:p>
        </w:tc>
        <w:tc>
          <w:tcPr>
            <w:tcW w:w="1756" w:type="dxa"/>
          </w:tcPr>
          <w:p w14:paraId="62FB193C" w14:textId="77777777" w:rsidR="00946773" w:rsidRPr="00CB3C4A" w:rsidRDefault="00946773" w:rsidP="00061A67">
            <w:pPr>
              <w:rPr>
                <w:sz w:val="24"/>
                <w:szCs w:val="24"/>
              </w:rPr>
            </w:pPr>
          </w:p>
        </w:tc>
      </w:tr>
      <w:tr w:rsidR="00946773" w14:paraId="4412EADE" w14:textId="77777777" w:rsidTr="00061A67">
        <w:tc>
          <w:tcPr>
            <w:tcW w:w="2241" w:type="dxa"/>
          </w:tcPr>
          <w:p w14:paraId="714087E0" w14:textId="77777777" w:rsidR="00946773" w:rsidRPr="0041434C" w:rsidRDefault="00946773" w:rsidP="00061A67">
            <w:pPr>
              <w:rPr>
                <w:sz w:val="24"/>
                <w:szCs w:val="24"/>
              </w:rPr>
            </w:pPr>
            <w:r w:rsidRPr="001032D5">
              <w:rPr>
                <w:sz w:val="24"/>
                <w:szCs w:val="24"/>
              </w:rPr>
              <w:t>animalAge</w:t>
            </w:r>
          </w:p>
        </w:tc>
        <w:tc>
          <w:tcPr>
            <w:tcW w:w="1646" w:type="dxa"/>
            <w:gridSpan w:val="2"/>
          </w:tcPr>
          <w:p w14:paraId="53A97DC8" w14:textId="77777777" w:rsidR="00946773" w:rsidRPr="004601E3" w:rsidRDefault="00946773" w:rsidP="00061A67">
            <w:pPr>
              <w:rPr>
                <w:sz w:val="24"/>
                <w:szCs w:val="24"/>
              </w:rPr>
            </w:pPr>
            <w:r w:rsidRPr="00AE59ED">
              <w:rPr>
                <w:rFonts w:hint="eastAsia"/>
                <w:sz w:val="24"/>
                <w:szCs w:val="24"/>
              </w:rPr>
              <w:t>畜龄</w:t>
            </w:r>
          </w:p>
        </w:tc>
        <w:tc>
          <w:tcPr>
            <w:tcW w:w="1907" w:type="dxa"/>
          </w:tcPr>
          <w:p w14:paraId="284B4098" w14:textId="77777777" w:rsidR="00946773" w:rsidRPr="00CB3C4A" w:rsidRDefault="00946773" w:rsidP="00061A67">
            <w:pPr>
              <w:rPr>
                <w:sz w:val="24"/>
                <w:szCs w:val="24"/>
              </w:rPr>
            </w:pPr>
            <w:r w:rsidRPr="00DB2B92">
              <w:rPr>
                <w:sz w:val="24"/>
                <w:szCs w:val="24"/>
              </w:rPr>
              <w:t>NUMBER(10,</w:t>
            </w:r>
            <w:r>
              <w:rPr>
                <w:rFonts w:hint="eastAsia"/>
                <w:sz w:val="24"/>
                <w:szCs w:val="24"/>
              </w:rPr>
              <w:t>2</w:t>
            </w:r>
            <w:r w:rsidRPr="00DB2B92">
              <w:rPr>
                <w:sz w:val="24"/>
                <w:szCs w:val="24"/>
              </w:rPr>
              <w:t>)</w:t>
            </w:r>
          </w:p>
        </w:tc>
        <w:tc>
          <w:tcPr>
            <w:tcW w:w="746" w:type="dxa"/>
          </w:tcPr>
          <w:p w14:paraId="69F9C003" w14:textId="77777777" w:rsidR="00946773" w:rsidRPr="00CB3C4A" w:rsidRDefault="00946773" w:rsidP="00061A67">
            <w:pPr>
              <w:rPr>
                <w:sz w:val="24"/>
                <w:szCs w:val="24"/>
              </w:rPr>
            </w:pPr>
            <w:r>
              <w:rPr>
                <w:rFonts w:hint="eastAsia"/>
                <w:sz w:val="24"/>
                <w:szCs w:val="24"/>
              </w:rPr>
              <w:t>是</w:t>
            </w:r>
          </w:p>
        </w:tc>
        <w:tc>
          <w:tcPr>
            <w:tcW w:w="1756" w:type="dxa"/>
          </w:tcPr>
          <w:p w14:paraId="2D482728" w14:textId="77777777" w:rsidR="00946773" w:rsidRPr="00CB3C4A" w:rsidRDefault="00946773" w:rsidP="00061A67">
            <w:pPr>
              <w:rPr>
                <w:sz w:val="24"/>
                <w:szCs w:val="24"/>
              </w:rPr>
            </w:pPr>
          </w:p>
        </w:tc>
      </w:tr>
      <w:tr w:rsidR="00310F83" w:rsidRPr="00D83792" w14:paraId="552F1337" w14:textId="77777777" w:rsidTr="00061A67">
        <w:tc>
          <w:tcPr>
            <w:tcW w:w="8296" w:type="dxa"/>
            <w:gridSpan w:val="6"/>
            <w:shd w:val="clear" w:color="auto" w:fill="E2EFD9" w:themeFill="accent6" w:themeFillTint="33"/>
          </w:tcPr>
          <w:p w14:paraId="24C92F7A" w14:textId="77777777" w:rsidR="00310F83" w:rsidRPr="00D83792" w:rsidRDefault="00310F83" w:rsidP="00061A67">
            <w:pPr>
              <w:rPr>
                <w:b/>
                <w:sz w:val="24"/>
                <w:szCs w:val="24"/>
              </w:rPr>
            </w:pPr>
            <w:r w:rsidRPr="00310F83">
              <w:rPr>
                <w:rFonts w:hint="eastAsia"/>
                <w:b/>
                <w:sz w:val="24"/>
                <w:szCs w:val="24"/>
              </w:rPr>
              <w:t>预投保清单农户标的清单明细表（人）</w:t>
            </w:r>
          </w:p>
        </w:tc>
      </w:tr>
      <w:tr w:rsidR="00C54F08" w:rsidRPr="00D83792" w14:paraId="57358348" w14:textId="77777777" w:rsidTr="00061A67">
        <w:tc>
          <w:tcPr>
            <w:tcW w:w="2241" w:type="dxa"/>
            <w:shd w:val="clear" w:color="auto" w:fill="auto"/>
            <w:vAlign w:val="center"/>
          </w:tcPr>
          <w:p w14:paraId="0A011228" w14:textId="77777777" w:rsidR="00C54F08" w:rsidRPr="00C54F08" w:rsidRDefault="00C54F08" w:rsidP="00061A67">
            <w:pPr>
              <w:rPr>
                <w:sz w:val="24"/>
                <w:szCs w:val="24"/>
              </w:rPr>
            </w:pPr>
            <w:r w:rsidRPr="00C54F08">
              <w:rPr>
                <w:sz w:val="24"/>
                <w:szCs w:val="24"/>
              </w:rPr>
              <w:t>id</w:t>
            </w:r>
            <w:r w:rsidRPr="00C54F08">
              <w:rPr>
                <w:rFonts w:hint="eastAsia"/>
                <w:sz w:val="24"/>
                <w:szCs w:val="24"/>
              </w:rPr>
              <w:t>T</w:t>
            </w:r>
            <w:r w:rsidRPr="00C54F08">
              <w:rPr>
                <w:sz w:val="24"/>
                <w:szCs w:val="24"/>
              </w:rPr>
              <w:t>ype</w:t>
            </w:r>
          </w:p>
        </w:tc>
        <w:tc>
          <w:tcPr>
            <w:tcW w:w="1582" w:type="dxa"/>
            <w:shd w:val="clear" w:color="auto" w:fill="auto"/>
            <w:vAlign w:val="center"/>
          </w:tcPr>
          <w:p w14:paraId="66222E98" w14:textId="77777777" w:rsidR="00C54F08" w:rsidRPr="00C54F08" w:rsidRDefault="00C54F08" w:rsidP="00061A67">
            <w:pPr>
              <w:rPr>
                <w:sz w:val="24"/>
                <w:szCs w:val="24"/>
              </w:rPr>
            </w:pPr>
            <w:r w:rsidRPr="00C54F08">
              <w:rPr>
                <w:rFonts w:hint="eastAsia"/>
                <w:sz w:val="24"/>
                <w:szCs w:val="24"/>
              </w:rPr>
              <w:t>证件类型</w:t>
            </w:r>
          </w:p>
        </w:tc>
        <w:tc>
          <w:tcPr>
            <w:tcW w:w="1971" w:type="dxa"/>
            <w:gridSpan w:val="2"/>
            <w:shd w:val="clear" w:color="auto" w:fill="auto"/>
            <w:vAlign w:val="bottom"/>
          </w:tcPr>
          <w:p w14:paraId="4862618C" w14:textId="77777777" w:rsidR="00C54F08" w:rsidRPr="00C54F08" w:rsidRDefault="00C54F08" w:rsidP="00061A67">
            <w:pPr>
              <w:rPr>
                <w:sz w:val="24"/>
                <w:szCs w:val="24"/>
              </w:rPr>
            </w:pPr>
            <w:r w:rsidRPr="00C54F08">
              <w:rPr>
                <w:sz w:val="24"/>
                <w:szCs w:val="24"/>
              </w:rPr>
              <w:t>VARCHAR2(2)</w:t>
            </w:r>
          </w:p>
        </w:tc>
        <w:tc>
          <w:tcPr>
            <w:tcW w:w="746" w:type="dxa"/>
            <w:shd w:val="clear" w:color="auto" w:fill="auto"/>
            <w:vAlign w:val="bottom"/>
          </w:tcPr>
          <w:p w14:paraId="01451A05"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5303E358" w14:textId="77777777" w:rsidR="00C54F08" w:rsidRPr="00C54F08" w:rsidRDefault="00C54F08" w:rsidP="00061A67">
            <w:pPr>
              <w:rPr>
                <w:sz w:val="24"/>
                <w:szCs w:val="24"/>
              </w:rPr>
            </w:pPr>
          </w:p>
        </w:tc>
      </w:tr>
      <w:tr w:rsidR="00C54F08" w:rsidRPr="00D83792" w14:paraId="2B0A8E3F" w14:textId="77777777" w:rsidTr="00061A67">
        <w:tc>
          <w:tcPr>
            <w:tcW w:w="2241" w:type="dxa"/>
            <w:shd w:val="clear" w:color="auto" w:fill="auto"/>
            <w:vAlign w:val="center"/>
          </w:tcPr>
          <w:p w14:paraId="3AFA3E11" w14:textId="77777777" w:rsidR="00C54F08" w:rsidRPr="00C54F08" w:rsidRDefault="00C54F08" w:rsidP="00061A67">
            <w:pPr>
              <w:rPr>
                <w:sz w:val="24"/>
                <w:szCs w:val="24"/>
              </w:rPr>
            </w:pPr>
            <w:r w:rsidRPr="00C54F08">
              <w:rPr>
                <w:sz w:val="24"/>
                <w:szCs w:val="24"/>
              </w:rPr>
              <w:t>id</w:t>
            </w:r>
            <w:r w:rsidRPr="00C54F08">
              <w:rPr>
                <w:rFonts w:hint="eastAsia"/>
                <w:sz w:val="24"/>
                <w:szCs w:val="24"/>
              </w:rPr>
              <w:t>C</w:t>
            </w:r>
            <w:r w:rsidRPr="00C54F08">
              <w:rPr>
                <w:sz w:val="24"/>
                <w:szCs w:val="24"/>
              </w:rPr>
              <w:t>ard</w:t>
            </w:r>
          </w:p>
        </w:tc>
        <w:tc>
          <w:tcPr>
            <w:tcW w:w="1582" w:type="dxa"/>
            <w:shd w:val="clear" w:color="auto" w:fill="auto"/>
            <w:vAlign w:val="center"/>
          </w:tcPr>
          <w:p w14:paraId="2D2BF502" w14:textId="77777777" w:rsidR="00C54F08" w:rsidRPr="00C54F08" w:rsidRDefault="00C54F08" w:rsidP="00061A67">
            <w:pPr>
              <w:rPr>
                <w:sz w:val="24"/>
                <w:szCs w:val="24"/>
              </w:rPr>
            </w:pPr>
            <w:r w:rsidRPr="00C54F08">
              <w:rPr>
                <w:rFonts w:hint="eastAsia"/>
                <w:sz w:val="24"/>
                <w:szCs w:val="24"/>
              </w:rPr>
              <w:t>证件号码</w:t>
            </w:r>
          </w:p>
        </w:tc>
        <w:tc>
          <w:tcPr>
            <w:tcW w:w="1971" w:type="dxa"/>
            <w:gridSpan w:val="2"/>
            <w:shd w:val="clear" w:color="auto" w:fill="auto"/>
            <w:vAlign w:val="bottom"/>
          </w:tcPr>
          <w:p w14:paraId="0A63179C" w14:textId="77777777" w:rsidR="00C54F08" w:rsidRPr="00C54F08" w:rsidRDefault="00C54F08" w:rsidP="00061A67">
            <w:pPr>
              <w:rPr>
                <w:sz w:val="24"/>
                <w:szCs w:val="24"/>
              </w:rPr>
            </w:pPr>
            <w:r w:rsidRPr="00C54F08">
              <w:rPr>
                <w:sz w:val="24"/>
                <w:szCs w:val="24"/>
              </w:rPr>
              <w:t>VARCHAR2(20)</w:t>
            </w:r>
          </w:p>
        </w:tc>
        <w:tc>
          <w:tcPr>
            <w:tcW w:w="746" w:type="dxa"/>
            <w:shd w:val="clear" w:color="auto" w:fill="auto"/>
            <w:vAlign w:val="bottom"/>
          </w:tcPr>
          <w:p w14:paraId="168D72E6"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4B7D9003" w14:textId="77777777" w:rsidR="00C54F08" w:rsidRPr="00C54F08" w:rsidRDefault="00C54F08" w:rsidP="00061A67">
            <w:pPr>
              <w:rPr>
                <w:sz w:val="24"/>
                <w:szCs w:val="24"/>
              </w:rPr>
            </w:pPr>
          </w:p>
        </w:tc>
      </w:tr>
      <w:tr w:rsidR="00C54F08" w:rsidRPr="00D83792" w14:paraId="73237D15" w14:textId="77777777" w:rsidTr="00061A67">
        <w:tc>
          <w:tcPr>
            <w:tcW w:w="2241" w:type="dxa"/>
            <w:shd w:val="clear" w:color="auto" w:fill="auto"/>
            <w:vAlign w:val="bottom"/>
          </w:tcPr>
          <w:p w14:paraId="4EFFC17B" w14:textId="77777777" w:rsidR="00C54F08" w:rsidRPr="00C54F08" w:rsidRDefault="00C54F08" w:rsidP="00061A67">
            <w:pPr>
              <w:rPr>
                <w:sz w:val="24"/>
                <w:szCs w:val="24"/>
              </w:rPr>
            </w:pPr>
            <w:r w:rsidRPr="00C54F08">
              <w:rPr>
                <w:sz w:val="24"/>
                <w:szCs w:val="24"/>
              </w:rPr>
              <w:t>name</w:t>
            </w:r>
          </w:p>
        </w:tc>
        <w:tc>
          <w:tcPr>
            <w:tcW w:w="1582" w:type="dxa"/>
            <w:shd w:val="clear" w:color="auto" w:fill="auto"/>
            <w:vAlign w:val="bottom"/>
          </w:tcPr>
          <w:p w14:paraId="44AE672C" w14:textId="77777777" w:rsidR="00C54F08" w:rsidRPr="00C54F08" w:rsidRDefault="00C54F08" w:rsidP="00061A67">
            <w:pPr>
              <w:rPr>
                <w:sz w:val="24"/>
                <w:szCs w:val="24"/>
              </w:rPr>
            </w:pPr>
            <w:r w:rsidRPr="00C54F08">
              <w:rPr>
                <w:rFonts w:hint="eastAsia"/>
                <w:sz w:val="24"/>
                <w:szCs w:val="24"/>
              </w:rPr>
              <w:t>姓名</w:t>
            </w:r>
          </w:p>
        </w:tc>
        <w:tc>
          <w:tcPr>
            <w:tcW w:w="1971" w:type="dxa"/>
            <w:gridSpan w:val="2"/>
            <w:shd w:val="clear" w:color="auto" w:fill="auto"/>
            <w:vAlign w:val="bottom"/>
          </w:tcPr>
          <w:p w14:paraId="71B8D481" w14:textId="77777777" w:rsidR="00C54F08" w:rsidRPr="00C54F08" w:rsidRDefault="00C54F08" w:rsidP="00061A67">
            <w:pPr>
              <w:rPr>
                <w:sz w:val="24"/>
                <w:szCs w:val="24"/>
              </w:rPr>
            </w:pPr>
            <w:r w:rsidRPr="00C54F08">
              <w:rPr>
                <w:sz w:val="24"/>
                <w:szCs w:val="24"/>
              </w:rPr>
              <w:t>VARCHAR2(50)</w:t>
            </w:r>
          </w:p>
        </w:tc>
        <w:tc>
          <w:tcPr>
            <w:tcW w:w="746" w:type="dxa"/>
            <w:shd w:val="clear" w:color="auto" w:fill="auto"/>
            <w:vAlign w:val="bottom"/>
          </w:tcPr>
          <w:p w14:paraId="5ABD4AAE"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AE6CBC1" w14:textId="77777777" w:rsidR="00C54F08" w:rsidRPr="00C54F08" w:rsidRDefault="00C54F08" w:rsidP="00061A67">
            <w:pPr>
              <w:rPr>
                <w:sz w:val="24"/>
                <w:szCs w:val="24"/>
              </w:rPr>
            </w:pPr>
          </w:p>
        </w:tc>
      </w:tr>
      <w:tr w:rsidR="00C54F08" w:rsidRPr="00D83792" w14:paraId="543356BA" w14:textId="77777777" w:rsidTr="00061A67">
        <w:tc>
          <w:tcPr>
            <w:tcW w:w="2241" w:type="dxa"/>
            <w:shd w:val="clear" w:color="auto" w:fill="auto"/>
            <w:vAlign w:val="bottom"/>
          </w:tcPr>
          <w:p w14:paraId="338283E5" w14:textId="77777777" w:rsidR="00C54F08" w:rsidRPr="00C54F08" w:rsidRDefault="00C54F08" w:rsidP="00061A67">
            <w:pPr>
              <w:rPr>
                <w:sz w:val="24"/>
                <w:szCs w:val="24"/>
              </w:rPr>
            </w:pPr>
            <w:r w:rsidRPr="00C54F08">
              <w:rPr>
                <w:sz w:val="24"/>
                <w:szCs w:val="24"/>
              </w:rPr>
              <w:t>sex</w:t>
            </w:r>
          </w:p>
        </w:tc>
        <w:tc>
          <w:tcPr>
            <w:tcW w:w="1582" w:type="dxa"/>
            <w:shd w:val="clear" w:color="auto" w:fill="auto"/>
            <w:vAlign w:val="bottom"/>
          </w:tcPr>
          <w:p w14:paraId="310AA602" w14:textId="77777777" w:rsidR="00C54F08" w:rsidRPr="00C54F08" w:rsidRDefault="00C54F08" w:rsidP="00061A67">
            <w:pPr>
              <w:rPr>
                <w:sz w:val="24"/>
                <w:szCs w:val="24"/>
              </w:rPr>
            </w:pPr>
            <w:r w:rsidRPr="00C54F08">
              <w:rPr>
                <w:rFonts w:hint="eastAsia"/>
                <w:sz w:val="24"/>
                <w:szCs w:val="24"/>
              </w:rPr>
              <w:t>性别</w:t>
            </w:r>
          </w:p>
        </w:tc>
        <w:tc>
          <w:tcPr>
            <w:tcW w:w="1971" w:type="dxa"/>
            <w:gridSpan w:val="2"/>
            <w:shd w:val="clear" w:color="auto" w:fill="auto"/>
            <w:vAlign w:val="bottom"/>
          </w:tcPr>
          <w:p w14:paraId="008F6EF3" w14:textId="77777777" w:rsidR="00C54F08" w:rsidRPr="00C54F08" w:rsidRDefault="00C54F08" w:rsidP="00061A67">
            <w:pPr>
              <w:rPr>
                <w:sz w:val="24"/>
                <w:szCs w:val="24"/>
              </w:rPr>
            </w:pPr>
            <w:r w:rsidRPr="00C54F08">
              <w:rPr>
                <w:sz w:val="24"/>
                <w:szCs w:val="24"/>
              </w:rPr>
              <w:t>VARCHAR2(10)</w:t>
            </w:r>
          </w:p>
        </w:tc>
        <w:tc>
          <w:tcPr>
            <w:tcW w:w="746" w:type="dxa"/>
            <w:shd w:val="clear" w:color="auto" w:fill="auto"/>
            <w:vAlign w:val="bottom"/>
          </w:tcPr>
          <w:p w14:paraId="19A01A0D"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E1419ED" w14:textId="77777777" w:rsidR="00C54F08" w:rsidRPr="00C54F08" w:rsidRDefault="00C54F08" w:rsidP="00061A67">
            <w:pPr>
              <w:rPr>
                <w:sz w:val="24"/>
                <w:szCs w:val="24"/>
              </w:rPr>
            </w:pPr>
          </w:p>
        </w:tc>
      </w:tr>
      <w:tr w:rsidR="00C54F08" w:rsidRPr="00D83792" w14:paraId="21973BEC" w14:textId="77777777" w:rsidTr="00061A67">
        <w:tc>
          <w:tcPr>
            <w:tcW w:w="2241" w:type="dxa"/>
            <w:shd w:val="clear" w:color="auto" w:fill="auto"/>
            <w:vAlign w:val="bottom"/>
          </w:tcPr>
          <w:p w14:paraId="5092F38D" w14:textId="77777777" w:rsidR="00C54F08" w:rsidRPr="00C54F08" w:rsidRDefault="00C54F08" w:rsidP="00061A67">
            <w:pPr>
              <w:rPr>
                <w:sz w:val="24"/>
                <w:szCs w:val="24"/>
              </w:rPr>
            </w:pPr>
            <w:r w:rsidRPr="00C54F08">
              <w:rPr>
                <w:sz w:val="24"/>
                <w:szCs w:val="24"/>
              </w:rPr>
              <w:t>relation</w:t>
            </w:r>
          </w:p>
        </w:tc>
        <w:tc>
          <w:tcPr>
            <w:tcW w:w="1582" w:type="dxa"/>
            <w:shd w:val="clear" w:color="auto" w:fill="auto"/>
            <w:vAlign w:val="bottom"/>
          </w:tcPr>
          <w:p w14:paraId="30963F71" w14:textId="77777777" w:rsidR="00C54F08" w:rsidRPr="00C54F08" w:rsidRDefault="00C54F08" w:rsidP="00061A67">
            <w:pPr>
              <w:rPr>
                <w:sz w:val="24"/>
                <w:szCs w:val="24"/>
              </w:rPr>
            </w:pPr>
            <w:r w:rsidRPr="00C54F08">
              <w:rPr>
                <w:rFonts w:hint="eastAsia"/>
                <w:sz w:val="24"/>
                <w:szCs w:val="24"/>
              </w:rPr>
              <w:t>与农户关系</w:t>
            </w:r>
          </w:p>
        </w:tc>
        <w:tc>
          <w:tcPr>
            <w:tcW w:w="1971" w:type="dxa"/>
            <w:gridSpan w:val="2"/>
            <w:shd w:val="clear" w:color="auto" w:fill="auto"/>
            <w:vAlign w:val="bottom"/>
          </w:tcPr>
          <w:p w14:paraId="0F0C9604" w14:textId="77777777" w:rsidR="00C54F08" w:rsidRPr="00C54F08" w:rsidRDefault="00C54F08" w:rsidP="00061A67">
            <w:pPr>
              <w:rPr>
                <w:sz w:val="24"/>
                <w:szCs w:val="24"/>
              </w:rPr>
            </w:pPr>
            <w:r w:rsidRPr="00C54F08">
              <w:rPr>
                <w:rFonts w:hint="eastAsia"/>
                <w:sz w:val="24"/>
                <w:szCs w:val="24"/>
              </w:rPr>
              <w:t>VARCHAR2(50)</w:t>
            </w:r>
          </w:p>
        </w:tc>
        <w:tc>
          <w:tcPr>
            <w:tcW w:w="746" w:type="dxa"/>
            <w:shd w:val="clear" w:color="auto" w:fill="auto"/>
            <w:vAlign w:val="bottom"/>
          </w:tcPr>
          <w:p w14:paraId="70E3C143"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6C7A0ED0" w14:textId="77777777" w:rsidR="00C54F08" w:rsidRPr="00C54F08" w:rsidRDefault="00C54F08" w:rsidP="00061A67">
            <w:pPr>
              <w:rPr>
                <w:sz w:val="24"/>
                <w:szCs w:val="24"/>
              </w:rPr>
            </w:pPr>
            <w:r w:rsidRPr="00C54F08">
              <w:rPr>
                <w:rFonts w:hint="eastAsia"/>
                <w:sz w:val="24"/>
                <w:szCs w:val="24"/>
              </w:rPr>
              <w:t>配偶；子女；</w:t>
            </w:r>
            <w:r w:rsidRPr="00C54F08">
              <w:rPr>
                <w:rFonts w:hint="eastAsia"/>
                <w:sz w:val="24"/>
                <w:szCs w:val="24"/>
              </w:rPr>
              <w:lastRenderedPageBreak/>
              <w:t>父母；其他等</w:t>
            </w:r>
          </w:p>
        </w:tc>
      </w:tr>
    </w:tbl>
    <w:p w14:paraId="41E2980A" w14:textId="77777777" w:rsidR="00384885" w:rsidRPr="00310F83" w:rsidRDefault="00061A67" w:rsidP="00384885">
      <w:r>
        <w:lastRenderedPageBreak/>
        <w:br w:type="textWrapping" w:clear="all"/>
      </w:r>
    </w:p>
    <w:p w14:paraId="2CEF802A" w14:textId="77777777" w:rsidR="00384885" w:rsidRDefault="00384885" w:rsidP="00384885">
      <w:pPr>
        <w:pStyle w:val="4"/>
      </w:pPr>
      <w:r>
        <w:rPr>
          <w:rFonts w:hint="eastAsia"/>
        </w:rPr>
        <w:t>返回报文</w:t>
      </w:r>
    </w:p>
    <w:p w14:paraId="7B149E80"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522"/>
      </w:tblGrid>
      <w:tr w:rsidR="00384885" w14:paraId="4C4CB35C" w14:textId="77777777" w:rsidTr="00467F51">
        <w:tc>
          <w:tcPr>
            <w:tcW w:w="8522" w:type="dxa"/>
          </w:tcPr>
          <w:p w14:paraId="61118D22"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79603C45"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7BF52AFC"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77EF292"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2C2C899B"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3A7CC7C"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175C8E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4CD3230"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F0B3713"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3589B9FF" w14:textId="77777777" w:rsidR="00384885" w:rsidRPr="00620996" w:rsidRDefault="00384885" w:rsidP="00384885"/>
    <w:p w14:paraId="7FB142DA" w14:textId="77777777" w:rsidR="00384885" w:rsidRPr="002B6C68" w:rsidRDefault="00384885" w:rsidP="00384885">
      <w:pPr>
        <w:pStyle w:val="3"/>
      </w:pPr>
      <w:bookmarkStart w:id="6" w:name="_Toc498423253"/>
      <w:bookmarkStart w:id="7" w:name="_Toc498423461"/>
      <w:r>
        <w:rPr>
          <w:rFonts w:hint="eastAsia"/>
        </w:rPr>
        <w:t>损失（率）清单接收接口</w:t>
      </w:r>
      <w:bookmarkEnd w:id="6"/>
      <w:bookmarkEnd w:id="7"/>
    </w:p>
    <w:p w14:paraId="4E5E8F85" w14:textId="77777777" w:rsidR="00384885" w:rsidRDefault="00384885" w:rsidP="00384885">
      <w:pPr>
        <w:pStyle w:val="4"/>
      </w:pPr>
      <w:r>
        <w:rPr>
          <w:rFonts w:hint="eastAsia"/>
        </w:rPr>
        <w:t>接口说明</w:t>
      </w:r>
    </w:p>
    <w:p w14:paraId="1CB4B191" w14:textId="77777777" w:rsidR="00384885" w:rsidRPr="00233768" w:rsidRDefault="003268F5" w:rsidP="00384885">
      <w:pPr>
        <w:ind w:left="420"/>
      </w:pPr>
      <w:r>
        <w:rPr>
          <w:rFonts w:hint="eastAsia"/>
        </w:rPr>
        <w:t>损失率</w:t>
      </w:r>
      <w:r w:rsidR="00384885">
        <w:rPr>
          <w:rFonts w:hint="eastAsia"/>
        </w:rPr>
        <w:t>清单</w:t>
      </w:r>
      <w:r w:rsidR="0067581E">
        <w:rPr>
          <w:rFonts w:hint="eastAsia"/>
        </w:rPr>
        <w:t>接收</w:t>
      </w:r>
      <w:r w:rsidR="00384885">
        <w:rPr>
          <w:rFonts w:hint="eastAsia"/>
        </w:rPr>
        <w:t>接口</w:t>
      </w:r>
      <w:r>
        <w:rPr>
          <w:rFonts w:hint="eastAsia"/>
        </w:rPr>
        <w:t>，</w:t>
      </w:r>
      <w:r w:rsidR="00261D9F">
        <w:rPr>
          <w:rFonts w:hint="eastAsia"/>
        </w:rPr>
        <w:t>供理赔系统在计算</w:t>
      </w:r>
      <w:r w:rsidR="001977EB">
        <w:rPr>
          <w:rFonts w:hint="eastAsia"/>
        </w:rPr>
        <w:t>赔偿费用时调用</w:t>
      </w:r>
    </w:p>
    <w:p w14:paraId="5B0CCFC1" w14:textId="77777777" w:rsidR="00384885" w:rsidRDefault="00384885" w:rsidP="00384885">
      <w:pPr>
        <w:pStyle w:val="4"/>
      </w:pPr>
      <w:r>
        <w:rPr>
          <w:rFonts w:hint="eastAsia"/>
        </w:rPr>
        <w:lastRenderedPageBreak/>
        <w:t>请求报文</w:t>
      </w:r>
    </w:p>
    <w:p w14:paraId="6E905FE4" w14:textId="164571A1" w:rsidR="001119F8" w:rsidRDefault="001119F8" w:rsidP="001977EB">
      <w:r>
        <w:rPr>
          <w:rFonts w:hint="eastAsia"/>
        </w:rPr>
        <w:t>请求报文地址：</w:t>
      </w:r>
    </w:p>
    <w:p w14:paraId="6642BE63" w14:textId="7C94ABD1" w:rsidR="001119F8" w:rsidRPr="000A267A" w:rsidRDefault="001119F8" w:rsidP="001977EB">
      <w:r w:rsidRPr="000A267A">
        <w:t>http://www.sinosoft-hf.cn:9012/services/ReceiveClaimLossList?wsdl</w:t>
      </w:r>
    </w:p>
    <w:p w14:paraId="158B1547" w14:textId="2303DD05" w:rsidR="001977EB" w:rsidRPr="000A267A" w:rsidRDefault="00C07E50" w:rsidP="001977EB">
      <w:r w:rsidRPr="000A267A">
        <w:rPr>
          <w:rFonts w:hint="eastAsia"/>
        </w:rPr>
        <w:t>请求报文示例</w:t>
      </w:r>
    </w:p>
    <w:p w14:paraId="7E3D56A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&lt;?xml version="1.0" encoding="GBK"?&gt;</w:t>
      </w:r>
    </w:p>
    <w:p w14:paraId="12323F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2CC299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4091784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&lt;/head&gt;</w:t>
      </w:r>
    </w:p>
    <w:p w14:paraId="27BF01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65B2D5B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&lt;lossListCode&gt;清单编号&lt;/lossListCode&gt;</w:t>
      </w:r>
    </w:p>
    <w:p w14:paraId="18BD21A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&lt;bizNo&gt;业务单号&lt;/bizNo&gt;</w:t>
      </w:r>
    </w:p>
    <w:p w14:paraId="2AC0AD2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&lt;policyNo&gt;保单号&lt;/policyNo&gt;</w:t>
      </w:r>
    </w:p>
    <w:p w14:paraId="3CC0895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&lt;listCreateTime&gt;清单缮制时间&lt;/listCreateTime&gt;</w:t>
      </w:r>
    </w:p>
    <w:p w14:paraId="4160A67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&lt;opCode&gt;清单缮制人代码&lt;/opCode&gt;</w:t>
      </w:r>
    </w:p>
    <w:p w14:paraId="33DF0C5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&lt;opName&gt;清单缮制人姓名&lt;/opName&gt;</w:t>
      </w:r>
    </w:p>
    <w:p w14:paraId="0EE9D2D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&lt;listAffrimTime&gt;清单最终确认时间&lt;/listAffrimTime&gt;</w:t>
      </w:r>
    </w:p>
    <w:p w14:paraId="3B49EBB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&lt;affrimopCode&gt;清单最终确认人代码&lt;/affrimopCode&gt;</w:t>
      </w:r>
    </w:p>
    <w:p w14:paraId="1DE4265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&lt;affrimopName&gt;清单最终确认人姓名&lt;/affrimopName&gt;</w:t>
      </w:r>
    </w:p>
    <w:p w14:paraId="549EC7A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&lt;exploreArea&gt;查勘地点&lt;/exploreArea&gt;</w:t>
      </w:r>
    </w:p>
    <w:p w14:paraId="6A5EC7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&lt;exploreTime&gt;查勘时间&lt;/exploreTime&gt;</w:t>
      </w:r>
    </w:p>
    <w:p w14:paraId="511B7E83" w14:textId="7BB018C4" w:rsidR="00FA47A7"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&lt;remark&gt;清单备注&lt;/remark&gt;</w:t>
      </w:r>
    </w:p>
    <w:p w14:paraId="2DB30D11" w14:textId="55655D3C" w:rsidR="000A267A" w:rsidRPr="00DF6A3A" w:rsidRDefault="000A267A" w:rsidP="00FA47A7">
      <w:pPr>
        <w:pBdr>
          <w:top w:val="single" w:sz="4" w:space="1" w:color="auto"/>
          <w:left w:val="single" w:sz="4" w:space="1" w:color="auto"/>
          <w:bottom w:val="single" w:sz="4" w:space="1" w:color="auto"/>
          <w:right w:val="single" w:sz="4" w:space="1" w:color="auto"/>
        </w:pBdr>
      </w:pPr>
      <w:r w:rsidRPr="00DF6A3A">
        <w:tab/>
      </w:r>
      <w:r w:rsidRPr="00DF6A3A">
        <w:tab/>
      </w:r>
      <w:r w:rsidR="009505CE" w:rsidRPr="00DF6A3A">
        <w:rPr>
          <w:rFonts w:hint="eastAsia"/>
        </w:rPr>
        <w:t>&lt;</w:t>
      </w:r>
      <w:r w:rsidR="009505CE" w:rsidRPr="00DF6A3A">
        <w:t>checkId&gt;</w:t>
      </w:r>
      <w:r w:rsidR="009505CE" w:rsidRPr="00DF6A3A">
        <w:rPr>
          <w:rFonts w:hint="eastAsia"/>
        </w:rPr>
        <w:t>查勘编号&lt;</w:t>
      </w:r>
      <w:r w:rsidR="009505CE" w:rsidRPr="00DF6A3A">
        <w:t>/checked&gt;</w:t>
      </w:r>
    </w:p>
    <w:p w14:paraId="2CB6A030" w14:textId="71FE297F" w:rsidR="009505CE" w:rsidRPr="00DF6A3A" w:rsidRDefault="009505CE" w:rsidP="00FA47A7">
      <w:pPr>
        <w:pBdr>
          <w:top w:val="single" w:sz="4" w:space="1" w:color="auto"/>
          <w:left w:val="single" w:sz="4" w:space="1" w:color="auto"/>
          <w:bottom w:val="single" w:sz="4" w:space="1" w:color="auto"/>
          <w:right w:val="single" w:sz="4" w:space="1" w:color="auto"/>
        </w:pBdr>
      </w:pPr>
      <w:r w:rsidRPr="00DF6A3A">
        <w:lastRenderedPageBreak/>
        <w:tab/>
      </w:r>
      <w:r w:rsidRPr="00DF6A3A">
        <w:tab/>
        <w:t>&lt; disasterArea &gt;</w:t>
      </w:r>
      <w:r w:rsidRPr="00DF6A3A">
        <w:rPr>
          <w:rFonts w:hint="eastAsia"/>
        </w:rPr>
        <w:t>受灾面积</w:t>
      </w:r>
      <w:r w:rsidRPr="00DF6A3A">
        <w:t>&lt;/ disasterArea &gt;</w:t>
      </w:r>
    </w:p>
    <w:p w14:paraId="3E8AD0DE" w14:textId="1415D75F" w:rsidR="009505CE" w:rsidRPr="00DF6A3A" w:rsidRDefault="009505CE"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affectedArea &gt;</w:t>
      </w:r>
      <w:r w:rsidR="006465F7" w:rsidRPr="00DF6A3A">
        <w:rPr>
          <w:rFonts w:hint="eastAsia"/>
        </w:rPr>
        <w:t>成灾面积</w:t>
      </w:r>
      <w:r w:rsidRPr="00DF6A3A">
        <w:t>&lt;/ affectedArea&gt;</w:t>
      </w:r>
    </w:p>
    <w:p w14:paraId="24F41747" w14:textId="17ECEA7C" w:rsidR="006465F7" w:rsidRPr="00DF6A3A" w:rsidRDefault="006465F7"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noProductionArea&gt;</w:t>
      </w:r>
      <w:r w:rsidRPr="00DF6A3A">
        <w:rPr>
          <w:rFonts w:hint="eastAsia"/>
        </w:rPr>
        <w:t>绝产面积</w:t>
      </w:r>
      <w:r w:rsidRPr="00DF6A3A">
        <w:t>&lt;/ noProductionArea&gt;</w:t>
      </w:r>
    </w:p>
    <w:p w14:paraId="76EC6186" w14:textId="26B64D6B" w:rsidR="00366118" w:rsidRPr="00DF6A3A" w:rsidRDefault="00366118"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deathQuantity&gt;</w:t>
      </w:r>
      <w:r w:rsidRPr="00DF6A3A">
        <w:rPr>
          <w:rFonts w:hint="eastAsia"/>
        </w:rPr>
        <w:t>死亡数量</w:t>
      </w:r>
      <w:r w:rsidRPr="00DF6A3A">
        <w:t>&lt;/ deathQuantity&gt;</w:t>
      </w:r>
    </w:p>
    <w:p w14:paraId="3AC4DB69" w14:textId="45653081" w:rsidR="00366118" w:rsidRPr="00DF6A3A" w:rsidRDefault="00366118"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killQuantity &gt;</w:t>
      </w:r>
      <w:r w:rsidRPr="00DF6A3A">
        <w:rPr>
          <w:rFonts w:hint="eastAsia"/>
        </w:rPr>
        <w:t>扑杀数量</w:t>
      </w:r>
      <w:r w:rsidRPr="00DF6A3A">
        <w:t>&lt;/ killQuantity &gt;</w:t>
      </w:r>
    </w:p>
    <w:p w14:paraId="3AF52155" w14:textId="1F6496D1" w:rsidR="007339CD" w:rsidRPr="00DF6A3A" w:rsidRDefault="007339CD" w:rsidP="006465F7">
      <w:pPr>
        <w:pBdr>
          <w:top w:val="single" w:sz="4" w:space="1" w:color="auto"/>
          <w:left w:val="single" w:sz="4" w:space="1" w:color="auto"/>
          <w:bottom w:val="single" w:sz="4" w:space="1" w:color="auto"/>
          <w:right w:val="single" w:sz="4" w:space="1" w:color="auto"/>
        </w:pBdr>
        <w:ind w:firstLineChars="300" w:firstLine="840"/>
      </w:pPr>
      <w:r w:rsidRPr="00DF6A3A">
        <w:rPr>
          <w:rFonts w:hint="eastAsia"/>
        </w:rPr>
        <w:t>&lt;</w:t>
      </w:r>
      <w:r w:rsidRPr="00DF6A3A">
        <w:t xml:space="preserve"> checkContext</w:t>
      </w:r>
      <w:r w:rsidRPr="00DF6A3A">
        <w:rPr>
          <w:rFonts w:hint="eastAsia"/>
        </w:rPr>
        <w:t>&gt;查勘报告</w:t>
      </w:r>
      <w:r w:rsidRPr="00DF6A3A">
        <w:t>&lt;</w:t>
      </w:r>
      <w:r w:rsidRPr="00DF6A3A">
        <w:rPr>
          <w:rFonts w:ascii="Consolas" w:hAnsi="Consolas"/>
          <w:sz w:val="18"/>
          <w:szCs w:val="18"/>
          <w:shd w:val="clear" w:color="auto" w:fill="FFFFFF"/>
        </w:rPr>
        <w:t xml:space="preserve"> </w:t>
      </w:r>
      <w:r w:rsidRPr="00DF6A3A">
        <w:t>checkContext &gt;</w:t>
      </w:r>
    </w:p>
    <w:p w14:paraId="26D14A3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&lt;farmerList&gt;</w:t>
      </w:r>
      <w:r w:rsidRPr="000A267A">
        <w:tab/>
      </w:r>
      <w:r w:rsidRPr="000A267A">
        <w:tab/>
      </w:r>
    </w:p>
    <w:p w14:paraId="46183B8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t>&lt;GISFarmerDto&gt;</w:t>
      </w:r>
    </w:p>
    <w:p w14:paraId="2AAF877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&lt;farmerCode&gt;农户代码&lt;/farmerCode&gt;</w:t>
      </w:r>
    </w:p>
    <w:p w14:paraId="2AEC1A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&lt;farmerName&gt;农户姓名&lt;/farmerName&gt;</w:t>
      </w:r>
    </w:p>
    <w:p w14:paraId="3EC069A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&lt;farmerIdType&gt;证件类型&lt;/farmerIdType&gt;</w:t>
      </w:r>
    </w:p>
    <w:p w14:paraId="76A2E3E4" w14:textId="56B1BB31" w:rsidR="00FA47A7" w:rsidRDefault="00FA47A7" w:rsidP="00FA47A7">
      <w:pPr>
        <w:pBdr>
          <w:top w:val="single" w:sz="4" w:space="1" w:color="auto"/>
          <w:left w:val="single" w:sz="4" w:space="1" w:color="auto"/>
          <w:bottom w:val="single" w:sz="4" w:space="1" w:color="auto"/>
          <w:right w:val="single" w:sz="4" w:space="1" w:color="auto"/>
        </w:pBdr>
        <w:rPr>
          <w:ins w:id="8" w:author="祁小龙" w:date="2018-04-16T17:34:00Z"/>
        </w:rPr>
      </w:pPr>
      <w:r w:rsidRPr="000A267A">
        <w:tab/>
      </w:r>
      <w:r w:rsidRPr="000A267A">
        <w:tab/>
      </w:r>
      <w:r w:rsidRPr="000A267A">
        <w:tab/>
      </w:r>
      <w:r w:rsidRPr="000A267A">
        <w:tab/>
        <w:t>&lt;farmerIdCode&gt;证件号码&lt;/farmerIdCode&gt;</w:t>
      </w:r>
    </w:p>
    <w:p w14:paraId="7B6738EA" w14:textId="41FF5B59" w:rsidR="00DF6A3A" w:rsidRPr="000A267A" w:rsidRDefault="00DF6A3A" w:rsidP="00DF6A3A">
      <w:pPr>
        <w:pBdr>
          <w:top w:val="single" w:sz="4" w:space="1" w:color="auto"/>
          <w:left w:val="single" w:sz="4" w:space="1" w:color="auto"/>
          <w:bottom w:val="single" w:sz="4" w:space="1" w:color="auto"/>
          <w:right w:val="single" w:sz="4" w:space="1" w:color="auto"/>
        </w:pBdr>
        <w:ind w:firstLineChars="600" w:firstLine="1680"/>
        <w:rPr>
          <w:rFonts w:hint="eastAsia"/>
        </w:rPr>
      </w:pPr>
      <w:r w:rsidRPr="00D61547">
        <w:rPr>
          <w:color w:val="FF0000"/>
        </w:rPr>
        <w:t>&lt;fieldCode&gt;</w:t>
      </w:r>
      <w:r w:rsidRPr="00D61547">
        <w:rPr>
          <w:rFonts w:hint="eastAsia"/>
          <w:color w:val="FF0000"/>
        </w:rPr>
        <w:t>田块代码</w:t>
      </w:r>
      <w:r w:rsidRPr="00D61547">
        <w:rPr>
          <w:color w:val="FF0000"/>
        </w:rPr>
        <w:t>&lt;/fieldCode&gt;</w:t>
      </w:r>
    </w:p>
    <w:p w14:paraId="620D9E0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r w:rsidRPr="000A267A">
        <w:tab/>
      </w:r>
      <w:r w:rsidRPr="000A267A">
        <w:tab/>
      </w:r>
      <w:r w:rsidRPr="000A267A">
        <w:tab/>
      </w:r>
      <w:r w:rsidRPr="000A267A">
        <w:tab/>
      </w:r>
    </w:p>
    <w:p w14:paraId="3F75859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1A9280B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&lt;itemCode&gt;标的代码&lt;/itemCode&gt;     </w:t>
      </w:r>
    </w:p>
    <w:p w14:paraId="015FDE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 xml:space="preserve">&lt;itemName&gt;标的名称&lt;/itemName&gt; </w:t>
      </w:r>
    </w:p>
    <w:p w14:paraId="55F2D91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&lt;itemFullName&gt;标的全称&lt;/itemFullName&gt;</w:t>
      </w:r>
    </w:p>
    <w:p w14:paraId="607EAB1B"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&lt;itemType&gt;标的类型&lt;/itemType&gt;</w:t>
      </w:r>
    </w:p>
    <w:p w14:paraId="7677241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53B16FA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59157B70"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&lt;lossAmount&gt;损失数量&lt;/lossAmount&gt;</w:t>
      </w:r>
    </w:p>
    <w:p w14:paraId="282D57B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r>
      <w:r w:rsidRPr="000A267A">
        <w:tab/>
      </w:r>
      <w:r w:rsidRPr="000A267A">
        <w:tab/>
      </w:r>
      <w:r w:rsidRPr="000A267A">
        <w:tab/>
      </w:r>
      <w:r w:rsidRPr="000A267A">
        <w:tab/>
      </w:r>
      <w:r w:rsidRPr="000A267A">
        <w:tab/>
      </w:r>
      <w:r w:rsidRPr="000A267A">
        <w:tab/>
        <w:t>&lt;lossRate&gt;损失率&lt;/lossRate&gt;</w:t>
      </w:r>
    </w:p>
    <w:p w14:paraId="6E8C0EFA"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&lt;lossMoney&gt;损失金额&lt;/lossMoney&gt;</w:t>
      </w:r>
    </w:p>
    <w:p w14:paraId="0E278FCC"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&lt;!--养殖险耳标号信息--&gt;</w:t>
      </w:r>
    </w:p>
    <w:p w14:paraId="1EC44C1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6BA7028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0119443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&lt;earLabel&gt;耳标号&lt;/earLabel&gt;</w:t>
      </w:r>
    </w:p>
    <w:p w14:paraId="415AFB53"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&lt;/GISHerdLossDetailDto&gt;</w:t>
      </w:r>
    </w:p>
    <w:p w14:paraId="5A6876F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&lt;/herdLossDetailList&gt;</w:t>
      </w:r>
    </w:p>
    <w:p w14:paraId="74A8E8E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&lt;!--种植险人员信息--&gt;</w:t>
      </w:r>
    </w:p>
    <w:p w14:paraId="0EFBB379"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6920DC6E"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2CB55FF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 xml:space="preserve">    &lt;idType&gt;证件类型&lt;/idType&gt;</w:t>
      </w:r>
    </w:p>
    <w:p w14:paraId="4530930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&lt;idCode&gt;证件号码&lt;/idCode&gt;</w:t>
      </w:r>
    </w:p>
    <w:p w14:paraId="738541C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&lt;name&gt;姓名&lt;/name&gt;</w:t>
      </w:r>
    </w:p>
    <w:p w14:paraId="5A38EE5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&lt;sex&gt;性别&lt;/sex&gt;</w:t>
      </w:r>
    </w:p>
    <w:p w14:paraId="551B8BD7"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r>
      <w:r w:rsidRPr="000A267A">
        <w:tab/>
        <w:t>&lt;relation&gt;与农户关系&lt;/relation&gt;</w:t>
      </w:r>
    </w:p>
    <w:p w14:paraId="1CD09EF5"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r>
      <w:r w:rsidRPr="000A267A">
        <w:tab/>
        <w:t>&lt;/GISManLossDetailDto&gt;</w:t>
      </w:r>
    </w:p>
    <w:p w14:paraId="0A6EED68"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r>
      <w:r w:rsidRPr="000A267A">
        <w:tab/>
        <w:t>&lt;/manLossDetailList&gt;</w:t>
      </w:r>
    </w:p>
    <w:p w14:paraId="5C965E6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r>
      <w:r w:rsidRPr="000A267A">
        <w:tab/>
        <w:t>&lt;/GISItemLossRateDto&gt;</w:t>
      </w:r>
    </w:p>
    <w:p w14:paraId="0FB1B63F"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r>
      <w:r w:rsidRPr="000A267A">
        <w:tab/>
        <w:t>&lt;/itemLossRateList&gt;</w:t>
      </w:r>
    </w:p>
    <w:p w14:paraId="2FA95446"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r>
      <w:r w:rsidRPr="000A267A">
        <w:tab/>
        <w:t>&lt;/GISFarmerLossItemDto&gt;</w:t>
      </w:r>
    </w:p>
    <w:p w14:paraId="0E12BC8D"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r>
      <w:r w:rsidRPr="000A267A">
        <w:tab/>
      </w:r>
      <w:r w:rsidRPr="000A267A">
        <w:tab/>
        <w:t>&lt;/farmerLossItemList&gt;</w:t>
      </w:r>
    </w:p>
    <w:p w14:paraId="7FD82CC2"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lastRenderedPageBreak/>
        <w:tab/>
      </w:r>
      <w:r w:rsidRPr="000A267A">
        <w:tab/>
      </w:r>
      <w:r w:rsidRPr="000A267A">
        <w:tab/>
        <w:t>&lt;/GISFarmerDto&gt;</w:t>
      </w:r>
    </w:p>
    <w:p w14:paraId="233A0FE1"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r>
      <w:r w:rsidRPr="000A267A">
        <w:tab/>
        <w:t>&lt;/farmerList&gt;</w:t>
      </w:r>
      <w:r w:rsidRPr="000A267A">
        <w:tab/>
      </w:r>
    </w:p>
    <w:p w14:paraId="057FF8E4" w14:textId="77777777" w:rsidR="00FA47A7" w:rsidRPr="000A267A" w:rsidRDefault="00FA47A7" w:rsidP="00FA47A7">
      <w:pPr>
        <w:pBdr>
          <w:top w:val="single" w:sz="4" w:space="1" w:color="auto"/>
          <w:left w:val="single" w:sz="4" w:space="1" w:color="auto"/>
          <w:bottom w:val="single" w:sz="4" w:space="1" w:color="auto"/>
          <w:right w:val="single" w:sz="4" w:space="1" w:color="auto"/>
        </w:pBdr>
      </w:pPr>
      <w:r w:rsidRPr="000A267A">
        <w:tab/>
        <w:t>&lt;/body&gt;</w:t>
      </w:r>
    </w:p>
    <w:p w14:paraId="7F2F74B5" w14:textId="197C079D" w:rsidR="00FA0EB0" w:rsidRPr="000A267A" w:rsidRDefault="00FA47A7" w:rsidP="00FA47A7">
      <w:pPr>
        <w:pBdr>
          <w:top w:val="single" w:sz="4" w:space="1" w:color="auto"/>
          <w:left w:val="single" w:sz="4" w:space="1" w:color="auto"/>
          <w:bottom w:val="single" w:sz="4" w:space="1" w:color="auto"/>
          <w:right w:val="single" w:sz="4" w:space="1" w:color="auto"/>
        </w:pBdr>
      </w:pPr>
      <w:r w:rsidRPr="000A267A">
        <w:t>&lt;/Packet&gt;</w:t>
      </w:r>
    </w:p>
    <w:p w14:paraId="5A9D43CE" w14:textId="77777777" w:rsidR="00C07E50" w:rsidRDefault="00C07E50" w:rsidP="00FA0EB0">
      <w:r>
        <w:rPr>
          <w:rFonts w:hint="eastAsia"/>
        </w:rPr>
        <w:t>字段说明</w:t>
      </w:r>
    </w:p>
    <w:tbl>
      <w:tblPr>
        <w:tblStyle w:val="a3"/>
        <w:tblW w:w="0" w:type="auto"/>
        <w:tblLook w:val="04A0" w:firstRow="1" w:lastRow="0" w:firstColumn="1" w:lastColumn="0" w:noHBand="0" w:noVBand="1"/>
      </w:tblPr>
      <w:tblGrid>
        <w:gridCol w:w="2580"/>
        <w:gridCol w:w="1393"/>
        <w:gridCol w:w="1870"/>
        <w:gridCol w:w="1197"/>
        <w:gridCol w:w="1256"/>
      </w:tblGrid>
      <w:tr w:rsidR="00DF509B" w14:paraId="28EB7DC5" w14:textId="77777777" w:rsidTr="00B167C5">
        <w:tc>
          <w:tcPr>
            <w:tcW w:w="2580" w:type="dxa"/>
            <w:shd w:val="clear" w:color="auto" w:fill="8496B0" w:themeFill="text2" w:themeFillTint="99"/>
          </w:tcPr>
          <w:p w14:paraId="5E3F2002" w14:textId="77777777" w:rsidR="0069063E" w:rsidRPr="007E7594" w:rsidRDefault="0069063E" w:rsidP="00467F51">
            <w:pPr>
              <w:jc w:val="center"/>
              <w:rPr>
                <w:b/>
              </w:rPr>
            </w:pPr>
            <w:r w:rsidRPr="007E7594">
              <w:rPr>
                <w:rFonts w:hint="eastAsia"/>
                <w:b/>
              </w:rPr>
              <w:t>字段代码</w:t>
            </w:r>
          </w:p>
        </w:tc>
        <w:tc>
          <w:tcPr>
            <w:tcW w:w="1393" w:type="dxa"/>
            <w:shd w:val="clear" w:color="auto" w:fill="8496B0" w:themeFill="text2" w:themeFillTint="99"/>
          </w:tcPr>
          <w:p w14:paraId="36BBD554" w14:textId="77777777" w:rsidR="0069063E" w:rsidRPr="007E7594" w:rsidRDefault="0069063E" w:rsidP="00467F51">
            <w:pPr>
              <w:jc w:val="center"/>
              <w:rPr>
                <w:b/>
              </w:rPr>
            </w:pPr>
            <w:r w:rsidRPr="007E7594">
              <w:rPr>
                <w:rFonts w:hint="eastAsia"/>
                <w:b/>
              </w:rPr>
              <w:t>字段名称</w:t>
            </w:r>
          </w:p>
        </w:tc>
        <w:tc>
          <w:tcPr>
            <w:tcW w:w="1870" w:type="dxa"/>
            <w:shd w:val="clear" w:color="auto" w:fill="8496B0" w:themeFill="text2" w:themeFillTint="99"/>
          </w:tcPr>
          <w:p w14:paraId="5EF3C0DE" w14:textId="77777777" w:rsidR="0069063E" w:rsidRPr="007E7594" w:rsidRDefault="0069063E" w:rsidP="00467F51">
            <w:pPr>
              <w:jc w:val="center"/>
              <w:rPr>
                <w:b/>
              </w:rPr>
            </w:pPr>
            <w:r w:rsidRPr="007E7594">
              <w:rPr>
                <w:rFonts w:hint="eastAsia"/>
                <w:b/>
              </w:rPr>
              <w:t>字段类型</w:t>
            </w:r>
          </w:p>
        </w:tc>
        <w:tc>
          <w:tcPr>
            <w:tcW w:w="1197" w:type="dxa"/>
            <w:shd w:val="clear" w:color="auto" w:fill="8496B0" w:themeFill="text2" w:themeFillTint="99"/>
          </w:tcPr>
          <w:p w14:paraId="483AFE2F" w14:textId="77777777" w:rsidR="0069063E" w:rsidRPr="007E7594" w:rsidRDefault="0069063E" w:rsidP="00467F51">
            <w:pPr>
              <w:jc w:val="center"/>
              <w:rPr>
                <w:b/>
              </w:rPr>
            </w:pPr>
            <w:r w:rsidRPr="007E7594">
              <w:rPr>
                <w:rFonts w:hint="eastAsia"/>
                <w:b/>
              </w:rPr>
              <w:t>是否必传</w:t>
            </w:r>
          </w:p>
        </w:tc>
        <w:tc>
          <w:tcPr>
            <w:tcW w:w="1256" w:type="dxa"/>
            <w:shd w:val="clear" w:color="auto" w:fill="8496B0" w:themeFill="text2" w:themeFillTint="99"/>
          </w:tcPr>
          <w:p w14:paraId="1A361C61" w14:textId="77777777" w:rsidR="0069063E" w:rsidRPr="007E7594" w:rsidRDefault="0069063E" w:rsidP="00467F51">
            <w:pPr>
              <w:jc w:val="center"/>
              <w:rPr>
                <w:b/>
              </w:rPr>
            </w:pPr>
            <w:r w:rsidRPr="007E7594">
              <w:rPr>
                <w:rFonts w:hint="eastAsia"/>
                <w:b/>
              </w:rPr>
              <w:t>备注</w:t>
            </w:r>
          </w:p>
        </w:tc>
      </w:tr>
      <w:tr w:rsidR="0069063E" w14:paraId="01CC1AD7" w14:textId="77777777" w:rsidTr="00B167C5">
        <w:tc>
          <w:tcPr>
            <w:tcW w:w="8296" w:type="dxa"/>
            <w:gridSpan w:val="5"/>
            <w:shd w:val="clear" w:color="auto" w:fill="E2EFD9" w:themeFill="accent6" w:themeFillTint="33"/>
          </w:tcPr>
          <w:p w14:paraId="6D44C1CF" w14:textId="77777777" w:rsidR="0069063E" w:rsidRPr="00E65F91" w:rsidRDefault="0069063E" w:rsidP="00467F51">
            <w:pPr>
              <w:rPr>
                <w:b/>
                <w:szCs w:val="28"/>
              </w:rPr>
            </w:pPr>
            <w:r>
              <w:rPr>
                <w:rFonts w:hint="eastAsia"/>
                <w:b/>
                <w:szCs w:val="28"/>
              </w:rPr>
              <w:t>损失</w:t>
            </w:r>
            <w:r w:rsidRPr="00E65F91">
              <w:rPr>
                <w:rFonts w:hint="eastAsia"/>
                <w:b/>
                <w:szCs w:val="28"/>
              </w:rPr>
              <w:t>清单主信息</w:t>
            </w:r>
          </w:p>
        </w:tc>
      </w:tr>
      <w:tr w:rsidR="00DF509B" w14:paraId="1EC9D80B" w14:textId="77777777" w:rsidTr="00B167C5">
        <w:tc>
          <w:tcPr>
            <w:tcW w:w="2580" w:type="dxa"/>
            <w:vAlign w:val="center"/>
          </w:tcPr>
          <w:p w14:paraId="0E2E484E" w14:textId="77777777" w:rsidR="00DF509B" w:rsidRDefault="00DF509B" w:rsidP="0069063E">
            <w:pPr>
              <w:rPr>
                <w:color w:val="000000"/>
                <w:sz w:val="22"/>
              </w:rPr>
            </w:pPr>
          </w:p>
          <w:p w14:paraId="20989389" w14:textId="77777777" w:rsidR="0069063E" w:rsidRPr="0069063E" w:rsidRDefault="00BD7EAE" w:rsidP="0069063E">
            <w:pPr>
              <w:rPr>
                <w:color w:val="000000"/>
                <w:sz w:val="22"/>
              </w:rPr>
            </w:pPr>
            <w:r w:rsidRPr="0069063E">
              <w:rPr>
                <w:color w:val="000000"/>
                <w:sz w:val="22"/>
              </w:rPr>
              <w:t>loss</w:t>
            </w:r>
            <w:r w:rsidR="0069063E" w:rsidRPr="0069063E">
              <w:rPr>
                <w:rFonts w:hint="eastAsia"/>
                <w:color w:val="000000"/>
                <w:sz w:val="22"/>
              </w:rPr>
              <w:t>L</w:t>
            </w:r>
            <w:r w:rsidRPr="0069063E">
              <w:rPr>
                <w:color w:val="000000"/>
                <w:sz w:val="22"/>
              </w:rPr>
              <w:t>ist</w:t>
            </w:r>
            <w:r>
              <w:rPr>
                <w:rFonts w:hint="eastAsia"/>
                <w:color w:val="000000"/>
                <w:sz w:val="22"/>
              </w:rPr>
              <w:t>N</w:t>
            </w:r>
            <w:r w:rsidRPr="0069063E">
              <w:rPr>
                <w:color w:val="000000"/>
                <w:sz w:val="22"/>
              </w:rPr>
              <w:t>o</w:t>
            </w:r>
          </w:p>
        </w:tc>
        <w:tc>
          <w:tcPr>
            <w:tcW w:w="1393" w:type="dxa"/>
            <w:vAlign w:val="bottom"/>
          </w:tcPr>
          <w:p w14:paraId="1860A5EB" w14:textId="77777777" w:rsidR="0069063E" w:rsidRDefault="0069063E" w:rsidP="0069063E">
            <w:pPr>
              <w:rPr>
                <w:color w:val="000000"/>
                <w:sz w:val="22"/>
              </w:rPr>
            </w:pPr>
            <w:r>
              <w:rPr>
                <w:rFonts w:hint="eastAsia"/>
                <w:color w:val="000000"/>
                <w:sz w:val="22"/>
              </w:rPr>
              <w:t>清单编号</w:t>
            </w:r>
          </w:p>
        </w:tc>
        <w:tc>
          <w:tcPr>
            <w:tcW w:w="1870" w:type="dxa"/>
            <w:vAlign w:val="center"/>
          </w:tcPr>
          <w:p w14:paraId="4EC9F639" w14:textId="77777777" w:rsidR="00DF509B" w:rsidRDefault="00DF509B" w:rsidP="0069063E">
            <w:pPr>
              <w:rPr>
                <w:color w:val="000000"/>
                <w:sz w:val="22"/>
              </w:rPr>
            </w:pPr>
          </w:p>
          <w:p w14:paraId="34F7B7FB"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E59F8C5" w14:textId="77777777" w:rsidR="00DF509B" w:rsidRDefault="00DF509B" w:rsidP="0069063E">
            <w:pPr>
              <w:rPr>
                <w:color w:val="000000"/>
                <w:sz w:val="22"/>
              </w:rPr>
            </w:pPr>
          </w:p>
          <w:p w14:paraId="7CA95635"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075D3BC0" w14:textId="77777777" w:rsidR="0069063E" w:rsidRPr="00CB3C4A" w:rsidRDefault="0069063E" w:rsidP="0069063E">
            <w:pPr>
              <w:rPr>
                <w:sz w:val="24"/>
                <w:szCs w:val="24"/>
              </w:rPr>
            </w:pPr>
          </w:p>
        </w:tc>
      </w:tr>
      <w:tr w:rsidR="002C6026" w14:paraId="3ED9B4B2" w14:textId="77777777" w:rsidTr="00B167C5">
        <w:trPr>
          <w:trHeight w:val="2010"/>
        </w:trPr>
        <w:tc>
          <w:tcPr>
            <w:tcW w:w="2580" w:type="dxa"/>
            <w:vAlign w:val="center"/>
          </w:tcPr>
          <w:p w14:paraId="4071E6AD" w14:textId="77777777" w:rsidR="002C6026" w:rsidRPr="002C6026" w:rsidRDefault="00751630" w:rsidP="002C6026">
            <w:pPr>
              <w:rPr>
                <w:color w:val="000000"/>
                <w:sz w:val="22"/>
              </w:rPr>
            </w:pPr>
            <w:r w:rsidRPr="000E50C0">
              <w:t>serial</w:t>
            </w:r>
            <w:r w:rsidRPr="000E50C0">
              <w:rPr>
                <w:rFonts w:hint="eastAsia"/>
              </w:rPr>
              <w:t>N</w:t>
            </w:r>
            <w:r w:rsidRPr="000E50C0">
              <w:t>o</w:t>
            </w:r>
          </w:p>
        </w:tc>
        <w:tc>
          <w:tcPr>
            <w:tcW w:w="1393" w:type="dxa"/>
            <w:vAlign w:val="center"/>
          </w:tcPr>
          <w:p w14:paraId="6CAB5C07" w14:textId="77777777" w:rsidR="002C6026" w:rsidRPr="002C6026" w:rsidRDefault="002C6026" w:rsidP="002C6026">
            <w:pPr>
              <w:rPr>
                <w:color w:val="000000"/>
                <w:sz w:val="22"/>
              </w:rPr>
            </w:pPr>
            <w:r w:rsidRPr="002C6026">
              <w:rPr>
                <w:rFonts w:hint="eastAsia"/>
                <w:color w:val="000000"/>
                <w:sz w:val="22"/>
              </w:rPr>
              <w:t>序列号</w:t>
            </w:r>
          </w:p>
        </w:tc>
        <w:tc>
          <w:tcPr>
            <w:tcW w:w="1870" w:type="dxa"/>
            <w:vAlign w:val="center"/>
          </w:tcPr>
          <w:p w14:paraId="04F668F0" w14:textId="77777777" w:rsidR="002C6026" w:rsidRPr="002C6026" w:rsidRDefault="002C6026" w:rsidP="002C6026">
            <w:pPr>
              <w:rPr>
                <w:color w:val="000000"/>
                <w:sz w:val="22"/>
              </w:rPr>
            </w:pPr>
            <w:r w:rsidRPr="002C6026">
              <w:rPr>
                <w:color w:val="000000"/>
                <w:sz w:val="22"/>
              </w:rPr>
              <w:t>NUMBER</w:t>
            </w:r>
          </w:p>
        </w:tc>
        <w:tc>
          <w:tcPr>
            <w:tcW w:w="1197" w:type="dxa"/>
          </w:tcPr>
          <w:p w14:paraId="7C248458" w14:textId="77777777" w:rsidR="002C6026" w:rsidRPr="002C6026" w:rsidRDefault="002C6026" w:rsidP="002C6026">
            <w:pPr>
              <w:rPr>
                <w:color w:val="000000"/>
                <w:sz w:val="22"/>
              </w:rPr>
            </w:pPr>
            <w:r w:rsidRPr="002C6026">
              <w:rPr>
                <w:rFonts w:hint="eastAsia"/>
                <w:color w:val="000000"/>
                <w:sz w:val="22"/>
              </w:rPr>
              <w:t>是</w:t>
            </w:r>
          </w:p>
        </w:tc>
        <w:tc>
          <w:tcPr>
            <w:tcW w:w="1256" w:type="dxa"/>
            <w:vAlign w:val="center"/>
          </w:tcPr>
          <w:p w14:paraId="1FF616E9" w14:textId="77777777" w:rsidR="002C6026" w:rsidRPr="002C6026" w:rsidRDefault="002C6026" w:rsidP="002C6026">
            <w:pPr>
              <w:rPr>
                <w:color w:val="000000"/>
                <w:sz w:val="22"/>
              </w:rPr>
            </w:pPr>
            <w:r w:rsidRPr="002C6026">
              <w:rPr>
                <w:rFonts w:hint="eastAsia"/>
                <w:color w:val="000000"/>
                <w:sz w:val="22"/>
              </w:rPr>
              <w:t>考虑同一清单有多次批改但清单号不变的情况，增加序列号加以区分</w:t>
            </w:r>
          </w:p>
        </w:tc>
      </w:tr>
      <w:tr w:rsidR="00DF509B" w14:paraId="410043B4" w14:textId="77777777" w:rsidTr="00B167C5">
        <w:tc>
          <w:tcPr>
            <w:tcW w:w="2580" w:type="dxa"/>
            <w:vAlign w:val="bottom"/>
          </w:tcPr>
          <w:p w14:paraId="40F5F884" w14:textId="77777777" w:rsidR="0069063E" w:rsidRDefault="00BD7EAE" w:rsidP="0069063E">
            <w:pPr>
              <w:rPr>
                <w:color w:val="000000"/>
                <w:sz w:val="22"/>
              </w:rPr>
            </w:pPr>
            <w:r>
              <w:rPr>
                <w:color w:val="000000"/>
                <w:sz w:val="22"/>
              </w:rPr>
              <w:t>biz</w:t>
            </w:r>
            <w:r w:rsidR="0069063E">
              <w:rPr>
                <w:rFonts w:hint="eastAsia"/>
                <w:color w:val="000000"/>
                <w:sz w:val="22"/>
              </w:rPr>
              <w:t>N</w:t>
            </w:r>
            <w:r>
              <w:rPr>
                <w:color w:val="000000"/>
                <w:sz w:val="22"/>
              </w:rPr>
              <w:t>o</w:t>
            </w:r>
          </w:p>
        </w:tc>
        <w:tc>
          <w:tcPr>
            <w:tcW w:w="1393" w:type="dxa"/>
            <w:vAlign w:val="bottom"/>
          </w:tcPr>
          <w:p w14:paraId="374BB05A" w14:textId="77777777" w:rsidR="0069063E" w:rsidRDefault="0069063E" w:rsidP="0069063E">
            <w:pPr>
              <w:rPr>
                <w:color w:val="000000"/>
                <w:sz w:val="22"/>
              </w:rPr>
            </w:pPr>
            <w:r>
              <w:rPr>
                <w:rFonts w:hint="eastAsia"/>
                <w:color w:val="000000"/>
                <w:sz w:val="22"/>
              </w:rPr>
              <w:t>业务单号</w:t>
            </w:r>
          </w:p>
        </w:tc>
        <w:tc>
          <w:tcPr>
            <w:tcW w:w="1870" w:type="dxa"/>
            <w:vAlign w:val="center"/>
          </w:tcPr>
          <w:p w14:paraId="6DB942B6" w14:textId="77777777" w:rsidR="00DF509B" w:rsidRDefault="0069063E" w:rsidP="0069063E">
            <w:pPr>
              <w:rPr>
                <w:color w:val="000000"/>
                <w:sz w:val="22"/>
              </w:rPr>
            </w:pPr>
            <w:r w:rsidRPr="0069063E">
              <w:rPr>
                <w:rFonts w:hint="eastAsia"/>
                <w:color w:val="000000"/>
                <w:sz w:val="22"/>
              </w:rPr>
              <w:t xml:space="preserve"> </w:t>
            </w:r>
          </w:p>
          <w:p w14:paraId="77412E09"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A8FFB18" w14:textId="77777777" w:rsidR="00DF509B" w:rsidRDefault="00DF509B" w:rsidP="0069063E">
            <w:pPr>
              <w:rPr>
                <w:color w:val="000000"/>
                <w:sz w:val="22"/>
              </w:rPr>
            </w:pPr>
          </w:p>
          <w:p w14:paraId="20A089E2"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49D6657D" w14:textId="77777777" w:rsidR="0069063E" w:rsidRPr="00F939B9" w:rsidRDefault="0069063E" w:rsidP="0069063E">
            <w:pPr>
              <w:rPr>
                <w:sz w:val="24"/>
                <w:szCs w:val="24"/>
              </w:rPr>
            </w:pPr>
          </w:p>
        </w:tc>
      </w:tr>
      <w:tr w:rsidR="009D7C50" w:rsidRPr="00E65F91" w14:paraId="174EE4D8" w14:textId="77777777" w:rsidTr="00B167C5">
        <w:tc>
          <w:tcPr>
            <w:tcW w:w="8296" w:type="dxa"/>
            <w:gridSpan w:val="5"/>
            <w:shd w:val="clear" w:color="auto" w:fill="E2EFD9" w:themeFill="accent6" w:themeFillTint="33"/>
          </w:tcPr>
          <w:p w14:paraId="42321B52" w14:textId="77777777" w:rsidR="009D7C50" w:rsidRPr="00E65F91" w:rsidRDefault="009D7C50" w:rsidP="00467F51">
            <w:pPr>
              <w:rPr>
                <w:b/>
                <w:szCs w:val="28"/>
              </w:rPr>
            </w:pPr>
            <w:r w:rsidRPr="009D7C50">
              <w:rPr>
                <w:rFonts w:hint="eastAsia"/>
                <w:b/>
                <w:szCs w:val="28"/>
              </w:rPr>
              <w:t>农户损失清单</w:t>
            </w:r>
          </w:p>
        </w:tc>
      </w:tr>
      <w:tr w:rsidR="00751630" w:rsidRPr="009D7C50" w14:paraId="468579C3" w14:textId="77777777" w:rsidTr="00B167C5">
        <w:tc>
          <w:tcPr>
            <w:tcW w:w="2580" w:type="dxa"/>
            <w:vAlign w:val="bottom"/>
          </w:tcPr>
          <w:p w14:paraId="48ADF3F5" w14:textId="77777777" w:rsidR="00751630" w:rsidRPr="00751630" w:rsidRDefault="00751630" w:rsidP="00751630">
            <w:pPr>
              <w:widowControl/>
              <w:jc w:val="left"/>
              <w:rPr>
                <w:rFonts w:ascii="宋体" w:eastAsia="宋体" w:hAnsi="宋体" w:cs="宋体"/>
                <w:kern w:val="0"/>
                <w:sz w:val="22"/>
              </w:rPr>
            </w:pPr>
            <w:r>
              <w:rPr>
                <w:rFonts w:ascii="宋体" w:eastAsia="宋体" w:hAnsi="宋体" w:cs="宋体" w:hint="eastAsia"/>
                <w:kern w:val="0"/>
                <w:sz w:val="22"/>
              </w:rPr>
              <w:t>f</w:t>
            </w:r>
            <w:r w:rsidRPr="00751630">
              <w:rPr>
                <w:rFonts w:ascii="宋体" w:eastAsia="宋体" w:hAnsi="宋体" w:cs="宋体" w:hint="eastAsia"/>
                <w:kern w:val="0"/>
                <w:sz w:val="22"/>
              </w:rPr>
              <w:t>C</w:t>
            </w:r>
            <w:r>
              <w:rPr>
                <w:rFonts w:ascii="宋体" w:eastAsia="宋体" w:hAnsi="宋体" w:cs="宋体"/>
                <w:kern w:val="0"/>
                <w:sz w:val="22"/>
              </w:rPr>
              <w:t>ode</w:t>
            </w:r>
          </w:p>
        </w:tc>
        <w:tc>
          <w:tcPr>
            <w:tcW w:w="1393" w:type="dxa"/>
            <w:vAlign w:val="center"/>
          </w:tcPr>
          <w:p w14:paraId="5474CE67" w14:textId="77777777" w:rsidR="00751630" w:rsidRPr="00751630" w:rsidRDefault="00751630" w:rsidP="00751630">
            <w:pPr>
              <w:widowControl/>
              <w:jc w:val="left"/>
              <w:rPr>
                <w:rFonts w:ascii="宋体" w:eastAsia="宋体" w:hAnsi="宋体" w:cs="宋体"/>
                <w:kern w:val="0"/>
                <w:sz w:val="22"/>
              </w:rPr>
            </w:pPr>
          </w:p>
          <w:p w14:paraId="201F1B70" w14:textId="77777777" w:rsidR="00751630" w:rsidRPr="00751630" w:rsidRDefault="00751630" w:rsidP="00751630">
            <w:pPr>
              <w:widowControl/>
              <w:jc w:val="left"/>
              <w:rPr>
                <w:rFonts w:ascii="宋体" w:eastAsia="宋体" w:hAnsi="宋体" w:cs="宋体"/>
                <w:kern w:val="0"/>
                <w:sz w:val="20"/>
                <w:szCs w:val="20"/>
              </w:rPr>
            </w:pPr>
            <w:r w:rsidRPr="00751630">
              <w:rPr>
                <w:rFonts w:ascii="宋体" w:eastAsia="宋体" w:hAnsi="宋体" w:cs="宋体" w:hint="eastAsia"/>
                <w:kern w:val="0"/>
                <w:sz w:val="22"/>
              </w:rPr>
              <w:t>农户代码</w:t>
            </w:r>
          </w:p>
        </w:tc>
        <w:tc>
          <w:tcPr>
            <w:tcW w:w="1870" w:type="dxa"/>
            <w:vAlign w:val="bottom"/>
          </w:tcPr>
          <w:p w14:paraId="646C5F3E" w14:textId="77777777" w:rsidR="00751630" w:rsidRPr="00751630" w:rsidRDefault="00751630" w:rsidP="00751630">
            <w:pPr>
              <w:widowControl/>
              <w:jc w:val="left"/>
              <w:rPr>
                <w:rFonts w:ascii="宋体" w:eastAsia="宋体" w:hAnsi="宋体" w:cs="宋体"/>
                <w:kern w:val="0"/>
                <w:sz w:val="22"/>
              </w:rPr>
            </w:pPr>
            <w:r w:rsidRPr="00751630">
              <w:rPr>
                <w:rFonts w:ascii="宋体" w:eastAsia="宋体" w:hAnsi="宋体" w:cs="宋体" w:hint="eastAsia"/>
                <w:kern w:val="0"/>
                <w:sz w:val="20"/>
                <w:szCs w:val="20"/>
              </w:rPr>
              <w:t>VARCHAR2(25)</w:t>
            </w:r>
          </w:p>
        </w:tc>
        <w:tc>
          <w:tcPr>
            <w:tcW w:w="1197" w:type="dxa"/>
            <w:vAlign w:val="bottom"/>
          </w:tcPr>
          <w:p w14:paraId="2C8EB946" w14:textId="77777777" w:rsidR="00751630" w:rsidRPr="0069063E" w:rsidRDefault="00751630" w:rsidP="00751630">
            <w:pPr>
              <w:rPr>
                <w:color w:val="000000"/>
                <w:sz w:val="22"/>
              </w:rPr>
            </w:pPr>
            <w:r>
              <w:rPr>
                <w:rFonts w:hint="eastAsia"/>
                <w:color w:val="000000"/>
                <w:sz w:val="22"/>
              </w:rPr>
              <w:t>是</w:t>
            </w:r>
          </w:p>
        </w:tc>
        <w:tc>
          <w:tcPr>
            <w:tcW w:w="1256" w:type="dxa"/>
            <w:vAlign w:val="bottom"/>
          </w:tcPr>
          <w:p w14:paraId="7A666D8B" w14:textId="77777777" w:rsidR="00751630" w:rsidRPr="009D7C50" w:rsidRDefault="00751630" w:rsidP="00751630">
            <w:pPr>
              <w:rPr>
                <w:b/>
                <w:szCs w:val="28"/>
              </w:rPr>
            </w:pPr>
          </w:p>
        </w:tc>
      </w:tr>
      <w:tr w:rsidR="00751630" w:rsidRPr="009D7C50" w14:paraId="09182AB6" w14:textId="77777777" w:rsidTr="00B167C5">
        <w:tc>
          <w:tcPr>
            <w:tcW w:w="2580" w:type="dxa"/>
            <w:vAlign w:val="bottom"/>
          </w:tcPr>
          <w:p w14:paraId="099D08E2" w14:textId="77777777" w:rsidR="00751630" w:rsidRDefault="00751630" w:rsidP="00751630">
            <w:pPr>
              <w:widowControl/>
              <w:jc w:val="left"/>
              <w:rPr>
                <w:color w:val="000000"/>
                <w:sz w:val="22"/>
              </w:rPr>
            </w:pPr>
            <w:r>
              <w:rPr>
                <w:color w:val="000000"/>
                <w:sz w:val="22"/>
              </w:rPr>
              <w:t>fName</w:t>
            </w:r>
          </w:p>
        </w:tc>
        <w:tc>
          <w:tcPr>
            <w:tcW w:w="1393" w:type="dxa"/>
            <w:vAlign w:val="bottom"/>
          </w:tcPr>
          <w:p w14:paraId="686A6DD0" w14:textId="77777777" w:rsidR="00751630" w:rsidRDefault="00751630" w:rsidP="00751630">
            <w:pPr>
              <w:rPr>
                <w:color w:val="000000"/>
                <w:sz w:val="22"/>
              </w:rPr>
            </w:pPr>
            <w:r>
              <w:rPr>
                <w:rFonts w:hint="eastAsia"/>
                <w:color w:val="000000"/>
                <w:sz w:val="22"/>
              </w:rPr>
              <w:t>农户姓名</w:t>
            </w:r>
          </w:p>
        </w:tc>
        <w:tc>
          <w:tcPr>
            <w:tcW w:w="1870" w:type="dxa"/>
            <w:vAlign w:val="center"/>
          </w:tcPr>
          <w:p w14:paraId="5603A8BE" w14:textId="77777777" w:rsidR="00751630" w:rsidRDefault="00751630" w:rsidP="00751630">
            <w:pPr>
              <w:rPr>
                <w:color w:val="000000"/>
                <w:sz w:val="20"/>
                <w:szCs w:val="20"/>
              </w:rPr>
            </w:pPr>
          </w:p>
          <w:p w14:paraId="656D553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2E6C0BA8"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2080799" w14:textId="77777777" w:rsidR="00751630" w:rsidRPr="009D7C50" w:rsidRDefault="00751630" w:rsidP="00751630">
            <w:pPr>
              <w:rPr>
                <w:b/>
                <w:szCs w:val="28"/>
              </w:rPr>
            </w:pPr>
          </w:p>
        </w:tc>
      </w:tr>
      <w:tr w:rsidR="00751630" w:rsidRPr="009D7C50" w14:paraId="0ABB30B3" w14:textId="77777777" w:rsidTr="00B167C5">
        <w:tc>
          <w:tcPr>
            <w:tcW w:w="2580" w:type="dxa"/>
            <w:vAlign w:val="bottom"/>
          </w:tcPr>
          <w:p w14:paraId="7F2B4F73" w14:textId="77777777" w:rsidR="00751630" w:rsidRDefault="00751630" w:rsidP="00751630">
            <w:pPr>
              <w:rPr>
                <w:color w:val="000000"/>
                <w:sz w:val="22"/>
              </w:rPr>
            </w:pPr>
            <w:r>
              <w:rPr>
                <w:color w:val="000000"/>
                <w:sz w:val="22"/>
              </w:rPr>
              <w:t>idType</w:t>
            </w:r>
          </w:p>
        </w:tc>
        <w:tc>
          <w:tcPr>
            <w:tcW w:w="1393" w:type="dxa"/>
            <w:vAlign w:val="bottom"/>
          </w:tcPr>
          <w:p w14:paraId="3B93DC9D" w14:textId="77777777" w:rsidR="00751630" w:rsidRDefault="00751630" w:rsidP="00751630">
            <w:pPr>
              <w:rPr>
                <w:color w:val="000000"/>
                <w:sz w:val="22"/>
              </w:rPr>
            </w:pPr>
            <w:r>
              <w:rPr>
                <w:rFonts w:hint="eastAsia"/>
                <w:color w:val="000000"/>
                <w:sz w:val="22"/>
              </w:rPr>
              <w:t>证件类型</w:t>
            </w:r>
          </w:p>
        </w:tc>
        <w:tc>
          <w:tcPr>
            <w:tcW w:w="1870" w:type="dxa"/>
            <w:vAlign w:val="center"/>
          </w:tcPr>
          <w:p w14:paraId="328348AE" w14:textId="77777777" w:rsidR="00751630" w:rsidRDefault="00751630" w:rsidP="00751630">
            <w:pPr>
              <w:rPr>
                <w:color w:val="000000"/>
                <w:sz w:val="20"/>
                <w:szCs w:val="20"/>
              </w:rPr>
            </w:pPr>
            <w:r>
              <w:rPr>
                <w:rFonts w:hint="eastAsia"/>
                <w:color w:val="000000"/>
                <w:sz w:val="20"/>
                <w:szCs w:val="20"/>
              </w:rPr>
              <w:t>varchar2(2)</w:t>
            </w:r>
          </w:p>
        </w:tc>
        <w:tc>
          <w:tcPr>
            <w:tcW w:w="1197" w:type="dxa"/>
            <w:vAlign w:val="bottom"/>
          </w:tcPr>
          <w:p w14:paraId="71880649"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A661EE0" w14:textId="77777777" w:rsidR="00751630" w:rsidRPr="009D7C50" w:rsidRDefault="00751630" w:rsidP="00751630">
            <w:pPr>
              <w:rPr>
                <w:b/>
                <w:szCs w:val="28"/>
              </w:rPr>
            </w:pPr>
          </w:p>
        </w:tc>
      </w:tr>
      <w:tr w:rsidR="00751630" w:rsidRPr="009D7C50" w14:paraId="467FE395" w14:textId="77777777" w:rsidTr="00B167C5">
        <w:tc>
          <w:tcPr>
            <w:tcW w:w="2580" w:type="dxa"/>
            <w:vAlign w:val="bottom"/>
          </w:tcPr>
          <w:p w14:paraId="4A47F4C8" w14:textId="77777777" w:rsidR="00751630" w:rsidRDefault="00751630" w:rsidP="00751630">
            <w:pPr>
              <w:rPr>
                <w:color w:val="000000"/>
                <w:sz w:val="22"/>
              </w:rPr>
            </w:pPr>
            <w:r>
              <w:rPr>
                <w:color w:val="000000"/>
                <w:sz w:val="22"/>
              </w:rPr>
              <w:t>i</w:t>
            </w:r>
            <w:r>
              <w:rPr>
                <w:rFonts w:hint="eastAsia"/>
                <w:color w:val="000000"/>
                <w:sz w:val="22"/>
              </w:rPr>
              <w:t>d</w:t>
            </w:r>
            <w:r>
              <w:rPr>
                <w:color w:val="000000"/>
                <w:sz w:val="22"/>
              </w:rPr>
              <w:t>Code</w:t>
            </w:r>
          </w:p>
        </w:tc>
        <w:tc>
          <w:tcPr>
            <w:tcW w:w="1393" w:type="dxa"/>
            <w:vAlign w:val="bottom"/>
          </w:tcPr>
          <w:p w14:paraId="45866782" w14:textId="77777777" w:rsidR="00751630" w:rsidRDefault="00751630" w:rsidP="00751630">
            <w:pPr>
              <w:rPr>
                <w:color w:val="000000"/>
                <w:sz w:val="22"/>
              </w:rPr>
            </w:pPr>
            <w:r>
              <w:rPr>
                <w:rFonts w:hint="eastAsia"/>
                <w:color w:val="000000"/>
                <w:sz w:val="22"/>
              </w:rPr>
              <w:t>证件号码</w:t>
            </w:r>
          </w:p>
        </w:tc>
        <w:tc>
          <w:tcPr>
            <w:tcW w:w="1870" w:type="dxa"/>
            <w:vAlign w:val="center"/>
          </w:tcPr>
          <w:p w14:paraId="503DD1AC"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A19F74"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496F1B87" w14:textId="77777777" w:rsidR="00751630" w:rsidRPr="009D7C50" w:rsidRDefault="00751630" w:rsidP="00751630">
            <w:pPr>
              <w:rPr>
                <w:b/>
                <w:szCs w:val="28"/>
              </w:rPr>
            </w:pPr>
          </w:p>
        </w:tc>
      </w:tr>
      <w:tr w:rsidR="00751630" w:rsidRPr="009D7C50" w14:paraId="0791C893" w14:textId="77777777" w:rsidTr="00B167C5">
        <w:tc>
          <w:tcPr>
            <w:tcW w:w="2580" w:type="dxa"/>
            <w:vAlign w:val="bottom"/>
          </w:tcPr>
          <w:p w14:paraId="334AA74B" w14:textId="77777777" w:rsidR="00751630" w:rsidRDefault="00751630" w:rsidP="00751630">
            <w:pPr>
              <w:rPr>
                <w:color w:val="000000"/>
                <w:sz w:val="22"/>
              </w:rPr>
            </w:pPr>
            <w:r>
              <w:rPr>
                <w:color w:val="000000"/>
                <w:sz w:val="22"/>
              </w:rPr>
              <w:t>target</w:t>
            </w:r>
            <w:r>
              <w:rPr>
                <w:rFonts w:hint="eastAsia"/>
                <w:color w:val="000000"/>
                <w:sz w:val="22"/>
              </w:rPr>
              <w:t>N</w:t>
            </w:r>
            <w:r>
              <w:rPr>
                <w:color w:val="000000"/>
                <w:sz w:val="22"/>
              </w:rPr>
              <w:t>o</w:t>
            </w:r>
          </w:p>
        </w:tc>
        <w:tc>
          <w:tcPr>
            <w:tcW w:w="1393" w:type="dxa"/>
            <w:vAlign w:val="bottom"/>
          </w:tcPr>
          <w:p w14:paraId="5200ABC1" w14:textId="77777777" w:rsidR="00751630" w:rsidRDefault="00751630" w:rsidP="00751630">
            <w:pPr>
              <w:rPr>
                <w:color w:val="000000"/>
                <w:sz w:val="22"/>
              </w:rPr>
            </w:pPr>
            <w:r>
              <w:rPr>
                <w:rFonts w:hint="eastAsia"/>
                <w:color w:val="000000"/>
                <w:sz w:val="22"/>
              </w:rPr>
              <w:t>标的序号</w:t>
            </w:r>
          </w:p>
        </w:tc>
        <w:tc>
          <w:tcPr>
            <w:tcW w:w="1870" w:type="dxa"/>
            <w:vAlign w:val="bottom"/>
          </w:tcPr>
          <w:p w14:paraId="7EC9FE33" w14:textId="77777777" w:rsidR="00751630" w:rsidRDefault="00751630" w:rsidP="00751630">
            <w:pPr>
              <w:rPr>
                <w:sz w:val="22"/>
              </w:rPr>
            </w:pPr>
            <w:r>
              <w:rPr>
                <w:rFonts w:hint="eastAsia"/>
                <w:sz w:val="22"/>
              </w:rPr>
              <w:t>VARCHAR2(20)</w:t>
            </w:r>
          </w:p>
        </w:tc>
        <w:tc>
          <w:tcPr>
            <w:tcW w:w="1197" w:type="dxa"/>
            <w:vAlign w:val="bottom"/>
          </w:tcPr>
          <w:p w14:paraId="2629EABB"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311ED9AE" w14:textId="77777777" w:rsidR="00751630" w:rsidRPr="009D7C50" w:rsidRDefault="00751630" w:rsidP="00751630">
            <w:pPr>
              <w:rPr>
                <w:b/>
                <w:szCs w:val="28"/>
              </w:rPr>
            </w:pPr>
          </w:p>
        </w:tc>
      </w:tr>
      <w:tr w:rsidR="00751630" w:rsidRPr="009D7C50" w14:paraId="119ADFC9" w14:textId="77777777" w:rsidTr="00B167C5">
        <w:tc>
          <w:tcPr>
            <w:tcW w:w="2580" w:type="dxa"/>
            <w:vAlign w:val="bottom"/>
          </w:tcPr>
          <w:p w14:paraId="7EC85324" w14:textId="77777777" w:rsidR="00751630" w:rsidRPr="00DF509B" w:rsidRDefault="00751630" w:rsidP="00751630">
            <w:pPr>
              <w:rPr>
                <w:sz w:val="22"/>
              </w:rPr>
            </w:pPr>
            <w:r w:rsidRPr="00DF509B">
              <w:rPr>
                <w:sz w:val="22"/>
              </w:rPr>
              <w:t>target</w:t>
            </w:r>
            <w:r w:rsidRPr="00DF509B">
              <w:rPr>
                <w:rFonts w:hint="eastAsia"/>
                <w:sz w:val="22"/>
              </w:rPr>
              <w:t>C</w:t>
            </w:r>
            <w:r w:rsidRPr="00DF509B">
              <w:rPr>
                <w:sz w:val="22"/>
              </w:rPr>
              <w:t>ode</w:t>
            </w:r>
          </w:p>
        </w:tc>
        <w:tc>
          <w:tcPr>
            <w:tcW w:w="1393" w:type="dxa"/>
            <w:vAlign w:val="bottom"/>
          </w:tcPr>
          <w:p w14:paraId="662A7E91" w14:textId="77777777" w:rsidR="00751630" w:rsidRPr="00DF509B" w:rsidRDefault="00751630" w:rsidP="00751630">
            <w:pPr>
              <w:rPr>
                <w:sz w:val="22"/>
              </w:rPr>
            </w:pPr>
            <w:r w:rsidRPr="00DF509B">
              <w:rPr>
                <w:rFonts w:hint="eastAsia"/>
                <w:sz w:val="22"/>
              </w:rPr>
              <w:t>标的代码</w:t>
            </w:r>
          </w:p>
        </w:tc>
        <w:tc>
          <w:tcPr>
            <w:tcW w:w="1870" w:type="dxa"/>
            <w:vAlign w:val="center"/>
          </w:tcPr>
          <w:p w14:paraId="07466F80" w14:textId="77777777" w:rsidR="00751630" w:rsidRPr="00DF509B" w:rsidRDefault="00751630" w:rsidP="00751630">
            <w:pPr>
              <w:rPr>
                <w:sz w:val="20"/>
                <w:szCs w:val="20"/>
              </w:rPr>
            </w:pPr>
          </w:p>
          <w:p w14:paraId="3430276A" w14:textId="77777777" w:rsidR="00751630" w:rsidRPr="00DF509B" w:rsidRDefault="00751630" w:rsidP="00751630">
            <w:pPr>
              <w:rPr>
                <w:sz w:val="20"/>
                <w:szCs w:val="20"/>
              </w:rPr>
            </w:pPr>
            <w:r w:rsidRPr="00DF509B">
              <w:rPr>
                <w:rFonts w:hint="eastAsia"/>
                <w:sz w:val="20"/>
                <w:szCs w:val="20"/>
              </w:rPr>
              <w:t>VARCHAR2(20)</w:t>
            </w:r>
          </w:p>
        </w:tc>
        <w:tc>
          <w:tcPr>
            <w:tcW w:w="1197" w:type="dxa"/>
            <w:vAlign w:val="bottom"/>
          </w:tcPr>
          <w:p w14:paraId="3664E3E7"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787D8F4" w14:textId="77777777" w:rsidR="00751630" w:rsidRPr="009D7C50" w:rsidRDefault="00751630" w:rsidP="00751630">
            <w:pPr>
              <w:rPr>
                <w:b/>
                <w:szCs w:val="28"/>
              </w:rPr>
            </w:pPr>
          </w:p>
        </w:tc>
      </w:tr>
      <w:tr w:rsidR="00751630" w:rsidRPr="009D7C50" w14:paraId="1E3F60FA" w14:textId="77777777" w:rsidTr="00B167C5">
        <w:tc>
          <w:tcPr>
            <w:tcW w:w="2580" w:type="dxa"/>
            <w:vAlign w:val="bottom"/>
          </w:tcPr>
          <w:p w14:paraId="7D87DF02" w14:textId="77777777" w:rsidR="00751630" w:rsidRDefault="00751630" w:rsidP="00751630">
            <w:pPr>
              <w:rPr>
                <w:color w:val="000000"/>
                <w:sz w:val="22"/>
              </w:rPr>
            </w:pPr>
            <w:r>
              <w:rPr>
                <w:color w:val="000000"/>
                <w:sz w:val="22"/>
              </w:rPr>
              <w:t>target</w:t>
            </w:r>
            <w:r>
              <w:rPr>
                <w:rFonts w:hint="eastAsia"/>
                <w:color w:val="000000"/>
                <w:sz w:val="22"/>
              </w:rPr>
              <w:t>T</w:t>
            </w:r>
            <w:r>
              <w:rPr>
                <w:color w:val="000000"/>
                <w:sz w:val="22"/>
              </w:rPr>
              <w:t>ype</w:t>
            </w:r>
          </w:p>
        </w:tc>
        <w:tc>
          <w:tcPr>
            <w:tcW w:w="1393" w:type="dxa"/>
            <w:vAlign w:val="bottom"/>
          </w:tcPr>
          <w:p w14:paraId="60834A62" w14:textId="77777777" w:rsidR="00751630" w:rsidRDefault="00751630" w:rsidP="00751630">
            <w:pPr>
              <w:rPr>
                <w:color w:val="000000"/>
                <w:sz w:val="22"/>
              </w:rPr>
            </w:pPr>
            <w:r>
              <w:rPr>
                <w:rFonts w:hint="eastAsia"/>
                <w:color w:val="000000"/>
                <w:sz w:val="22"/>
              </w:rPr>
              <w:t>标的类别</w:t>
            </w:r>
          </w:p>
        </w:tc>
        <w:tc>
          <w:tcPr>
            <w:tcW w:w="1870" w:type="dxa"/>
            <w:vAlign w:val="bottom"/>
          </w:tcPr>
          <w:p w14:paraId="27C978C8" w14:textId="77777777" w:rsidR="00751630" w:rsidRDefault="00751630" w:rsidP="00751630">
            <w:pPr>
              <w:rPr>
                <w:color w:val="000000"/>
                <w:sz w:val="22"/>
              </w:rPr>
            </w:pPr>
            <w:r>
              <w:rPr>
                <w:rFonts w:hint="eastAsia"/>
                <w:color w:val="000000"/>
                <w:sz w:val="22"/>
              </w:rPr>
              <w:t>VARCHAR2(10)</w:t>
            </w:r>
          </w:p>
        </w:tc>
        <w:tc>
          <w:tcPr>
            <w:tcW w:w="1197" w:type="dxa"/>
            <w:vAlign w:val="bottom"/>
          </w:tcPr>
          <w:p w14:paraId="772B48B3"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290F622" w14:textId="77777777" w:rsidR="00751630" w:rsidRPr="009D7C50" w:rsidRDefault="00751630" w:rsidP="00751630">
            <w:pPr>
              <w:rPr>
                <w:b/>
                <w:szCs w:val="28"/>
              </w:rPr>
            </w:pPr>
          </w:p>
        </w:tc>
      </w:tr>
      <w:tr w:rsidR="00751630" w:rsidRPr="009D7C50" w14:paraId="3858D664" w14:textId="77777777" w:rsidTr="00B167C5">
        <w:tc>
          <w:tcPr>
            <w:tcW w:w="2580" w:type="dxa"/>
            <w:vAlign w:val="bottom"/>
          </w:tcPr>
          <w:p w14:paraId="00781C82" w14:textId="77777777" w:rsidR="00751630" w:rsidRDefault="00751630" w:rsidP="00751630">
            <w:pPr>
              <w:rPr>
                <w:color w:val="000000"/>
                <w:sz w:val="22"/>
              </w:rPr>
            </w:pPr>
            <w:r>
              <w:rPr>
                <w:color w:val="000000"/>
                <w:sz w:val="22"/>
              </w:rPr>
              <w:lastRenderedPageBreak/>
              <w:t>remark</w:t>
            </w:r>
          </w:p>
        </w:tc>
        <w:tc>
          <w:tcPr>
            <w:tcW w:w="1393" w:type="dxa"/>
            <w:vAlign w:val="bottom"/>
          </w:tcPr>
          <w:p w14:paraId="1AEA57DC" w14:textId="77777777" w:rsidR="00751630" w:rsidRDefault="00751630" w:rsidP="00751630">
            <w:pPr>
              <w:rPr>
                <w:color w:val="000000"/>
                <w:sz w:val="22"/>
              </w:rPr>
            </w:pPr>
            <w:r>
              <w:rPr>
                <w:rFonts w:hint="eastAsia"/>
                <w:color w:val="000000"/>
                <w:sz w:val="22"/>
              </w:rPr>
              <w:t>备注</w:t>
            </w:r>
          </w:p>
        </w:tc>
        <w:tc>
          <w:tcPr>
            <w:tcW w:w="1870" w:type="dxa"/>
            <w:vAlign w:val="center"/>
          </w:tcPr>
          <w:p w14:paraId="2B3941FB" w14:textId="77777777" w:rsidR="00751630" w:rsidRDefault="00751630" w:rsidP="00751630">
            <w:pPr>
              <w:rPr>
                <w:color w:val="000000"/>
                <w:sz w:val="20"/>
                <w:szCs w:val="20"/>
              </w:rPr>
            </w:pPr>
          </w:p>
          <w:p w14:paraId="4EA4FBDC" w14:textId="77777777" w:rsidR="00751630" w:rsidRDefault="00751630" w:rsidP="00751630">
            <w:pPr>
              <w:rPr>
                <w:color w:val="000000"/>
                <w:sz w:val="20"/>
                <w:szCs w:val="20"/>
              </w:rPr>
            </w:pPr>
            <w:r>
              <w:rPr>
                <w:rFonts w:hint="eastAsia"/>
                <w:color w:val="000000"/>
                <w:sz w:val="20"/>
                <w:szCs w:val="20"/>
              </w:rPr>
              <w:t>VARCHAR2(80)</w:t>
            </w:r>
          </w:p>
        </w:tc>
        <w:tc>
          <w:tcPr>
            <w:tcW w:w="1197" w:type="dxa"/>
            <w:vAlign w:val="bottom"/>
          </w:tcPr>
          <w:p w14:paraId="2A5EF590" w14:textId="77777777" w:rsidR="00751630" w:rsidRPr="00DF509B" w:rsidRDefault="00751630" w:rsidP="00751630">
            <w:pPr>
              <w:rPr>
                <w:sz w:val="22"/>
              </w:rPr>
            </w:pPr>
            <w:r w:rsidRPr="00DF509B">
              <w:rPr>
                <w:rFonts w:hint="eastAsia"/>
                <w:sz w:val="22"/>
              </w:rPr>
              <w:t>否</w:t>
            </w:r>
          </w:p>
        </w:tc>
        <w:tc>
          <w:tcPr>
            <w:tcW w:w="1256" w:type="dxa"/>
            <w:vAlign w:val="bottom"/>
          </w:tcPr>
          <w:p w14:paraId="17FF4DD0" w14:textId="77777777" w:rsidR="00751630" w:rsidRPr="009D7C50" w:rsidRDefault="00751630" w:rsidP="00751630">
            <w:pPr>
              <w:rPr>
                <w:b/>
                <w:szCs w:val="28"/>
              </w:rPr>
            </w:pPr>
          </w:p>
        </w:tc>
      </w:tr>
      <w:tr w:rsidR="00751630" w:rsidRPr="009D7C50" w14:paraId="0F8C1FFF" w14:textId="77777777" w:rsidTr="00B167C5">
        <w:tc>
          <w:tcPr>
            <w:tcW w:w="2580" w:type="dxa"/>
            <w:vAlign w:val="bottom"/>
          </w:tcPr>
          <w:p w14:paraId="43258C26" w14:textId="77777777" w:rsidR="00751630" w:rsidRDefault="00751630" w:rsidP="00751630">
            <w:pPr>
              <w:rPr>
                <w:color w:val="000000"/>
                <w:sz w:val="22"/>
              </w:rPr>
            </w:pPr>
            <w:r>
              <w:rPr>
                <w:color w:val="000000"/>
                <w:sz w:val="22"/>
              </w:rPr>
              <w:t>sign</w:t>
            </w:r>
          </w:p>
        </w:tc>
        <w:tc>
          <w:tcPr>
            <w:tcW w:w="1393" w:type="dxa"/>
            <w:vAlign w:val="bottom"/>
          </w:tcPr>
          <w:p w14:paraId="127E7522" w14:textId="77777777" w:rsidR="00751630" w:rsidRDefault="00751630" w:rsidP="00751630">
            <w:pPr>
              <w:rPr>
                <w:color w:val="000000"/>
                <w:sz w:val="22"/>
              </w:rPr>
            </w:pPr>
            <w:r>
              <w:rPr>
                <w:rFonts w:hint="eastAsia"/>
                <w:color w:val="000000"/>
                <w:sz w:val="22"/>
              </w:rPr>
              <w:t>客户签字</w:t>
            </w:r>
          </w:p>
        </w:tc>
        <w:tc>
          <w:tcPr>
            <w:tcW w:w="1870" w:type="dxa"/>
            <w:vAlign w:val="center"/>
          </w:tcPr>
          <w:p w14:paraId="18605F56" w14:textId="77777777" w:rsidR="00751630" w:rsidRDefault="00751630" w:rsidP="00751630">
            <w:pPr>
              <w:rPr>
                <w:color w:val="000000"/>
                <w:sz w:val="20"/>
                <w:szCs w:val="20"/>
              </w:rPr>
            </w:pPr>
          </w:p>
          <w:p w14:paraId="443632B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6E458E51" w14:textId="77777777" w:rsidR="00751630" w:rsidRPr="00DF509B" w:rsidRDefault="00751630" w:rsidP="00751630">
            <w:pPr>
              <w:rPr>
                <w:sz w:val="22"/>
              </w:rPr>
            </w:pPr>
            <w:r w:rsidRPr="00DF509B">
              <w:rPr>
                <w:rFonts w:hint="eastAsia"/>
                <w:sz w:val="22"/>
              </w:rPr>
              <w:t>否</w:t>
            </w:r>
          </w:p>
        </w:tc>
        <w:tc>
          <w:tcPr>
            <w:tcW w:w="1256" w:type="dxa"/>
            <w:vAlign w:val="bottom"/>
          </w:tcPr>
          <w:p w14:paraId="7D71BDD2" w14:textId="77777777" w:rsidR="00751630" w:rsidRPr="009D7C50" w:rsidRDefault="00751630" w:rsidP="00751630">
            <w:pPr>
              <w:rPr>
                <w:b/>
                <w:szCs w:val="28"/>
              </w:rPr>
            </w:pPr>
          </w:p>
        </w:tc>
      </w:tr>
      <w:tr w:rsidR="00751630" w:rsidRPr="00E65F91" w14:paraId="551978DC" w14:textId="77777777" w:rsidTr="00B167C5">
        <w:tc>
          <w:tcPr>
            <w:tcW w:w="8296" w:type="dxa"/>
            <w:gridSpan w:val="5"/>
            <w:shd w:val="clear" w:color="auto" w:fill="E2EFD9" w:themeFill="accent6" w:themeFillTint="33"/>
          </w:tcPr>
          <w:p w14:paraId="0DB4331C"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p>
        </w:tc>
      </w:tr>
      <w:tr w:rsidR="00751630" w:rsidRPr="009D7C50" w14:paraId="2A504786" w14:textId="77777777" w:rsidTr="00B167C5">
        <w:tc>
          <w:tcPr>
            <w:tcW w:w="2580" w:type="dxa"/>
            <w:vAlign w:val="bottom"/>
          </w:tcPr>
          <w:p w14:paraId="4D3E78E5" w14:textId="77777777" w:rsidR="00751630" w:rsidRDefault="00751630" w:rsidP="00751630">
            <w:pPr>
              <w:widowControl/>
              <w:jc w:val="left"/>
              <w:rPr>
                <w:sz w:val="22"/>
              </w:rPr>
            </w:pPr>
            <w:r>
              <w:rPr>
                <w:sz w:val="22"/>
              </w:rPr>
              <w:t>loss</w:t>
            </w:r>
            <w:r>
              <w:rPr>
                <w:rFonts w:hint="eastAsia"/>
                <w:sz w:val="22"/>
              </w:rPr>
              <w:t>N</w:t>
            </w:r>
            <w:r>
              <w:rPr>
                <w:sz w:val="22"/>
              </w:rPr>
              <w:t>o</w:t>
            </w:r>
          </w:p>
        </w:tc>
        <w:tc>
          <w:tcPr>
            <w:tcW w:w="1393" w:type="dxa"/>
            <w:vAlign w:val="bottom"/>
          </w:tcPr>
          <w:p w14:paraId="70B0D563" w14:textId="77777777" w:rsidR="00751630" w:rsidRDefault="00751630" w:rsidP="00751630">
            <w:pPr>
              <w:rPr>
                <w:sz w:val="22"/>
              </w:rPr>
            </w:pPr>
            <w:r>
              <w:rPr>
                <w:rFonts w:hint="eastAsia"/>
                <w:sz w:val="22"/>
              </w:rPr>
              <w:t>损失率序号</w:t>
            </w:r>
          </w:p>
        </w:tc>
        <w:tc>
          <w:tcPr>
            <w:tcW w:w="1870" w:type="dxa"/>
            <w:vAlign w:val="bottom"/>
          </w:tcPr>
          <w:p w14:paraId="4AF71BE5" w14:textId="77777777" w:rsidR="00751630" w:rsidRDefault="00751630" w:rsidP="00751630">
            <w:pPr>
              <w:rPr>
                <w:sz w:val="22"/>
              </w:rPr>
            </w:pPr>
            <w:r>
              <w:rPr>
                <w:rFonts w:hint="eastAsia"/>
                <w:sz w:val="22"/>
              </w:rPr>
              <w:t>VARCHAR2(20)</w:t>
            </w:r>
          </w:p>
        </w:tc>
        <w:tc>
          <w:tcPr>
            <w:tcW w:w="1197" w:type="dxa"/>
            <w:vAlign w:val="bottom"/>
          </w:tcPr>
          <w:p w14:paraId="04F5ED72"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69A2EC4D" w14:textId="77777777" w:rsidR="00751630" w:rsidRPr="009D7C50" w:rsidRDefault="00751630" w:rsidP="00751630">
            <w:pPr>
              <w:rPr>
                <w:b/>
                <w:szCs w:val="28"/>
              </w:rPr>
            </w:pPr>
          </w:p>
        </w:tc>
      </w:tr>
      <w:tr w:rsidR="00751630" w:rsidRPr="009D7C50" w14:paraId="7F84F56B" w14:textId="77777777" w:rsidTr="00B167C5">
        <w:tc>
          <w:tcPr>
            <w:tcW w:w="2580" w:type="dxa"/>
            <w:vAlign w:val="bottom"/>
          </w:tcPr>
          <w:p w14:paraId="64D4BBB1" w14:textId="77777777" w:rsidR="00751630" w:rsidRDefault="00751630" w:rsidP="00751630">
            <w:pPr>
              <w:rPr>
                <w:color w:val="000000"/>
                <w:sz w:val="22"/>
              </w:rPr>
            </w:pPr>
            <w:r>
              <w:rPr>
                <w:color w:val="000000"/>
                <w:sz w:val="22"/>
              </w:rPr>
              <w:t>loss</w:t>
            </w:r>
            <w:r>
              <w:rPr>
                <w:rFonts w:hint="eastAsia"/>
                <w:color w:val="000000"/>
                <w:sz w:val="22"/>
              </w:rPr>
              <w:t>A</w:t>
            </w:r>
            <w:r>
              <w:rPr>
                <w:color w:val="000000"/>
                <w:sz w:val="22"/>
              </w:rPr>
              <w:t>mount</w:t>
            </w:r>
          </w:p>
        </w:tc>
        <w:tc>
          <w:tcPr>
            <w:tcW w:w="1393" w:type="dxa"/>
            <w:vAlign w:val="bottom"/>
          </w:tcPr>
          <w:p w14:paraId="5031513D" w14:textId="77777777" w:rsidR="00751630" w:rsidRDefault="00751630" w:rsidP="00751630">
            <w:pPr>
              <w:rPr>
                <w:color w:val="000000"/>
                <w:sz w:val="22"/>
              </w:rPr>
            </w:pPr>
            <w:r>
              <w:rPr>
                <w:rFonts w:hint="eastAsia"/>
                <w:color w:val="000000"/>
                <w:sz w:val="22"/>
              </w:rPr>
              <w:t>损失数量</w:t>
            </w:r>
          </w:p>
        </w:tc>
        <w:tc>
          <w:tcPr>
            <w:tcW w:w="1870" w:type="dxa"/>
            <w:vAlign w:val="center"/>
          </w:tcPr>
          <w:p w14:paraId="0F066622"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388D915" w14:textId="77777777" w:rsidR="00751630" w:rsidRPr="009D7C50" w:rsidRDefault="00751630" w:rsidP="00751630">
            <w:pPr>
              <w:rPr>
                <w:b/>
                <w:szCs w:val="28"/>
              </w:rPr>
            </w:pPr>
            <w:r w:rsidRPr="00DF509B">
              <w:rPr>
                <w:rFonts w:hint="eastAsia"/>
                <w:sz w:val="22"/>
              </w:rPr>
              <w:t>否</w:t>
            </w:r>
          </w:p>
        </w:tc>
        <w:tc>
          <w:tcPr>
            <w:tcW w:w="1256" w:type="dxa"/>
            <w:vAlign w:val="bottom"/>
          </w:tcPr>
          <w:p w14:paraId="33FCACFB" w14:textId="77777777" w:rsidR="00751630" w:rsidRPr="009D7C50" w:rsidRDefault="00751630" w:rsidP="00751630">
            <w:pPr>
              <w:rPr>
                <w:b/>
                <w:szCs w:val="28"/>
              </w:rPr>
            </w:pPr>
          </w:p>
        </w:tc>
      </w:tr>
      <w:tr w:rsidR="00751630" w:rsidRPr="009D7C50" w14:paraId="1F3B5784" w14:textId="77777777" w:rsidTr="00B167C5">
        <w:tc>
          <w:tcPr>
            <w:tcW w:w="2580" w:type="dxa"/>
            <w:vAlign w:val="bottom"/>
          </w:tcPr>
          <w:p w14:paraId="2AC7FAB7" w14:textId="77777777" w:rsidR="00751630" w:rsidRDefault="00751630" w:rsidP="00751630">
            <w:pPr>
              <w:rPr>
                <w:color w:val="000000"/>
                <w:sz w:val="22"/>
              </w:rPr>
            </w:pPr>
            <w:r>
              <w:rPr>
                <w:color w:val="000000"/>
                <w:sz w:val="22"/>
              </w:rPr>
              <w:t>loss</w:t>
            </w:r>
            <w:r>
              <w:rPr>
                <w:rFonts w:hint="eastAsia"/>
                <w:color w:val="000000"/>
                <w:sz w:val="22"/>
              </w:rPr>
              <w:t>R</w:t>
            </w:r>
            <w:r>
              <w:rPr>
                <w:color w:val="000000"/>
                <w:sz w:val="22"/>
              </w:rPr>
              <w:t>ate</w:t>
            </w:r>
          </w:p>
        </w:tc>
        <w:tc>
          <w:tcPr>
            <w:tcW w:w="1393" w:type="dxa"/>
            <w:vAlign w:val="bottom"/>
          </w:tcPr>
          <w:p w14:paraId="54EA073C" w14:textId="77777777" w:rsidR="00751630" w:rsidRDefault="00751630" w:rsidP="00751630">
            <w:pPr>
              <w:rPr>
                <w:color w:val="000000"/>
                <w:sz w:val="22"/>
              </w:rPr>
            </w:pPr>
            <w:r>
              <w:rPr>
                <w:rFonts w:hint="eastAsia"/>
                <w:color w:val="000000"/>
                <w:sz w:val="22"/>
              </w:rPr>
              <w:t>损失率</w:t>
            </w:r>
          </w:p>
        </w:tc>
        <w:tc>
          <w:tcPr>
            <w:tcW w:w="1870" w:type="dxa"/>
            <w:vAlign w:val="center"/>
          </w:tcPr>
          <w:p w14:paraId="312470F3"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5E0DE02F" w14:textId="77777777" w:rsidR="00751630" w:rsidRPr="009D7C50" w:rsidRDefault="00751630" w:rsidP="00751630">
            <w:pPr>
              <w:rPr>
                <w:b/>
                <w:szCs w:val="28"/>
              </w:rPr>
            </w:pPr>
            <w:r w:rsidRPr="00DF509B">
              <w:rPr>
                <w:rFonts w:hint="eastAsia"/>
                <w:sz w:val="22"/>
              </w:rPr>
              <w:t>否</w:t>
            </w:r>
          </w:p>
        </w:tc>
        <w:tc>
          <w:tcPr>
            <w:tcW w:w="1256" w:type="dxa"/>
            <w:vAlign w:val="bottom"/>
          </w:tcPr>
          <w:p w14:paraId="555E56F8" w14:textId="77777777" w:rsidR="00751630" w:rsidRPr="009D7C50" w:rsidRDefault="00751630" w:rsidP="00751630">
            <w:pPr>
              <w:rPr>
                <w:b/>
                <w:szCs w:val="28"/>
              </w:rPr>
            </w:pPr>
          </w:p>
        </w:tc>
      </w:tr>
      <w:tr w:rsidR="00751630" w:rsidRPr="009D7C50" w14:paraId="0AB4B4F1" w14:textId="77777777" w:rsidTr="00B167C5">
        <w:tc>
          <w:tcPr>
            <w:tcW w:w="2580" w:type="dxa"/>
            <w:vAlign w:val="bottom"/>
          </w:tcPr>
          <w:p w14:paraId="42991A40" w14:textId="77777777" w:rsidR="00751630" w:rsidRDefault="00751630" w:rsidP="00751630">
            <w:pPr>
              <w:rPr>
                <w:color w:val="000000"/>
                <w:sz w:val="22"/>
              </w:rPr>
            </w:pPr>
            <w:r>
              <w:rPr>
                <w:color w:val="000000"/>
                <w:sz w:val="22"/>
              </w:rPr>
              <w:t>loss</w:t>
            </w:r>
            <w:r>
              <w:rPr>
                <w:rFonts w:hint="eastAsia"/>
                <w:color w:val="000000"/>
                <w:sz w:val="22"/>
              </w:rPr>
              <w:t>M</w:t>
            </w:r>
            <w:r>
              <w:rPr>
                <w:color w:val="000000"/>
                <w:sz w:val="22"/>
              </w:rPr>
              <w:t>oney</w:t>
            </w:r>
          </w:p>
        </w:tc>
        <w:tc>
          <w:tcPr>
            <w:tcW w:w="1393" w:type="dxa"/>
            <w:vAlign w:val="bottom"/>
          </w:tcPr>
          <w:p w14:paraId="0690E50A" w14:textId="77777777" w:rsidR="00751630" w:rsidRDefault="00751630" w:rsidP="00751630">
            <w:pPr>
              <w:rPr>
                <w:color w:val="000000"/>
                <w:sz w:val="22"/>
              </w:rPr>
            </w:pPr>
            <w:r>
              <w:rPr>
                <w:rFonts w:hint="eastAsia"/>
                <w:color w:val="000000"/>
                <w:sz w:val="22"/>
              </w:rPr>
              <w:t>损失金额</w:t>
            </w:r>
          </w:p>
        </w:tc>
        <w:tc>
          <w:tcPr>
            <w:tcW w:w="1870" w:type="dxa"/>
            <w:vAlign w:val="center"/>
          </w:tcPr>
          <w:p w14:paraId="7FAF77A9"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98E9618" w14:textId="77777777" w:rsidR="00751630" w:rsidRPr="009D7C50" w:rsidRDefault="00751630" w:rsidP="00751630">
            <w:pPr>
              <w:rPr>
                <w:b/>
                <w:szCs w:val="28"/>
              </w:rPr>
            </w:pPr>
            <w:r w:rsidRPr="00DF509B">
              <w:rPr>
                <w:rFonts w:hint="eastAsia"/>
                <w:sz w:val="22"/>
              </w:rPr>
              <w:t>否</w:t>
            </w:r>
          </w:p>
        </w:tc>
        <w:tc>
          <w:tcPr>
            <w:tcW w:w="1256" w:type="dxa"/>
            <w:vAlign w:val="bottom"/>
          </w:tcPr>
          <w:p w14:paraId="3E20C866" w14:textId="77777777" w:rsidR="00751630" w:rsidRPr="009D7C50" w:rsidRDefault="00751630" w:rsidP="00751630">
            <w:pPr>
              <w:rPr>
                <w:b/>
                <w:szCs w:val="28"/>
              </w:rPr>
            </w:pPr>
          </w:p>
        </w:tc>
      </w:tr>
      <w:tr w:rsidR="00751630" w:rsidRPr="00E65F91" w14:paraId="5AD6B9B6" w14:textId="77777777" w:rsidTr="00B167C5">
        <w:tc>
          <w:tcPr>
            <w:tcW w:w="8296" w:type="dxa"/>
            <w:gridSpan w:val="5"/>
            <w:shd w:val="clear" w:color="auto" w:fill="E2EFD9" w:themeFill="accent6" w:themeFillTint="33"/>
          </w:tcPr>
          <w:p w14:paraId="518E4AC1"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（物）</w:t>
            </w:r>
          </w:p>
        </w:tc>
      </w:tr>
      <w:tr w:rsidR="00751630" w:rsidRPr="009D7C50" w14:paraId="1DD23417" w14:textId="77777777" w:rsidTr="00B167C5">
        <w:tc>
          <w:tcPr>
            <w:tcW w:w="2580" w:type="dxa"/>
            <w:vAlign w:val="bottom"/>
          </w:tcPr>
          <w:p w14:paraId="7A9F4EA9" w14:textId="77777777" w:rsidR="00751630" w:rsidRDefault="00751630" w:rsidP="00751630">
            <w:pPr>
              <w:widowControl/>
              <w:jc w:val="left"/>
              <w:rPr>
                <w:sz w:val="22"/>
              </w:rPr>
            </w:pPr>
            <w:r>
              <w:rPr>
                <w:rFonts w:hint="eastAsia"/>
                <w:sz w:val="22"/>
              </w:rPr>
              <w:t>earLabel</w:t>
            </w:r>
          </w:p>
        </w:tc>
        <w:tc>
          <w:tcPr>
            <w:tcW w:w="1393" w:type="dxa"/>
            <w:vAlign w:val="bottom"/>
          </w:tcPr>
          <w:p w14:paraId="4C99978A" w14:textId="77777777" w:rsidR="00751630" w:rsidRDefault="00751630" w:rsidP="00751630">
            <w:pPr>
              <w:rPr>
                <w:color w:val="000000"/>
                <w:sz w:val="22"/>
              </w:rPr>
            </w:pPr>
            <w:r>
              <w:rPr>
                <w:rFonts w:hint="eastAsia"/>
                <w:color w:val="000000"/>
                <w:sz w:val="22"/>
              </w:rPr>
              <w:t>耳标号</w:t>
            </w:r>
          </w:p>
        </w:tc>
        <w:tc>
          <w:tcPr>
            <w:tcW w:w="1870" w:type="dxa"/>
            <w:vAlign w:val="bottom"/>
          </w:tcPr>
          <w:p w14:paraId="3B576392" w14:textId="77777777" w:rsidR="00751630" w:rsidRDefault="00751630" w:rsidP="00751630">
            <w:pPr>
              <w:rPr>
                <w:sz w:val="22"/>
              </w:rPr>
            </w:pPr>
            <w:r>
              <w:rPr>
                <w:rFonts w:hint="eastAsia"/>
                <w:sz w:val="22"/>
              </w:rPr>
              <w:t>VARCHAR2(20)</w:t>
            </w:r>
          </w:p>
        </w:tc>
        <w:tc>
          <w:tcPr>
            <w:tcW w:w="1197" w:type="dxa"/>
            <w:vAlign w:val="bottom"/>
          </w:tcPr>
          <w:p w14:paraId="2293BB19" w14:textId="77777777" w:rsidR="00751630" w:rsidRDefault="00751630" w:rsidP="00751630">
            <w:pPr>
              <w:rPr>
                <w:color w:val="000000"/>
                <w:sz w:val="22"/>
              </w:rPr>
            </w:pPr>
            <w:r w:rsidRPr="00DF509B">
              <w:rPr>
                <w:rFonts w:hint="eastAsia"/>
                <w:sz w:val="22"/>
              </w:rPr>
              <w:t>否</w:t>
            </w:r>
          </w:p>
        </w:tc>
        <w:tc>
          <w:tcPr>
            <w:tcW w:w="1256" w:type="dxa"/>
            <w:vAlign w:val="bottom"/>
          </w:tcPr>
          <w:p w14:paraId="187D6681" w14:textId="77777777" w:rsidR="00751630" w:rsidRPr="009D7C50" w:rsidRDefault="00751630" w:rsidP="00751630">
            <w:pPr>
              <w:rPr>
                <w:b/>
                <w:szCs w:val="28"/>
              </w:rPr>
            </w:pPr>
          </w:p>
        </w:tc>
      </w:tr>
      <w:tr w:rsidR="00751630" w:rsidRPr="009D7C50" w14:paraId="15DEE410" w14:textId="77777777" w:rsidTr="00B167C5">
        <w:tc>
          <w:tcPr>
            <w:tcW w:w="2580" w:type="dxa"/>
            <w:vAlign w:val="bottom"/>
          </w:tcPr>
          <w:p w14:paraId="242505F0" w14:textId="77777777" w:rsidR="00751630" w:rsidRDefault="00751630" w:rsidP="00751630">
            <w:pPr>
              <w:rPr>
                <w:color w:val="000000"/>
                <w:sz w:val="22"/>
              </w:rPr>
            </w:pPr>
            <w:r>
              <w:rPr>
                <w:color w:val="000000"/>
                <w:sz w:val="22"/>
              </w:rPr>
              <w:t>valid</w:t>
            </w:r>
            <w:r>
              <w:rPr>
                <w:rFonts w:hint="eastAsia"/>
                <w:color w:val="000000"/>
                <w:sz w:val="22"/>
              </w:rPr>
              <w:t>I</w:t>
            </w:r>
            <w:r>
              <w:rPr>
                <w:color w:val="000000"/>
                <w:sz w:val="22"/>
              </w:rPr>
              <w:t>nsured</w:t>
            </w:r>
            <w:r>
              <w:rPr>
                <w:rFonts w:hint="eastAsia"/>
                <w:color w:val="000000"/>
                <w:sz w:val="22"/>
              </w:rPr>
              <w:t>A</w:t>
            </w:r>
            <w:r>
              <w:rPr>
                <w:color w:val="000000"/>
                <w:sz w:val="22"/>
              </w:rPr>
              <w:t>mount</w:t>
            </w:r>
          </w:p>
        </w:tc>
        <w:tc>
          <w:tcPr>
            <w:tcW w:w="1393" w:type="dxa"/>
            <w:vAlign w:val="bottom"/>
          </w:tcPr>
          <w:p w14:paraId="3B6188C7" w14:textId="77777777" w:rsidR="00751630" w:rsidRDefault="00751630" w:rsidP="00751630">
            <w:pPr>
              <w:rPr>
                <w:color w:val="000000"/>
                <w:sz w:val="22"/>
              </w:rPr>
            </w:pPr>
            <w:r>
              <w:rPr>
                <w:rFonts w:hint="eastAsia"/>
                <w:color w:val="000000"/>
                <w:sz w:val="22"/>
              </w:rPr>
              <w:t>有效保额</w:t>
            </w:r>
          </w:p>
        </w:tc>
        <w:tc>
          <w:tcPr>
            <w:tcW w:w="1870" w:type="dxa"/>
            <w:vAlign w:val="bottom"/>
          </w:tcPr>
          <w:p w14:paraId="27C903CD" w14:textId="77777777" w:rsidR="00751630" w:rsidRDefault="00751630" w:rsidP="00751630">
            <w:pPr>
              <w:rPr>
                <w:color w:val="000000"/>
                <w:sz w:val="22"/>
              </w:rPr>
            </w:pPr>
            <w:r>
              <w:rPr>
                <w:rFonts w:hint="eastAsia"/>
                <w:color w:val="000000"/>
                <w:sz w:val="22"/>
              </w:rPr>
              <w:t>NUMBER(10,2)</w:t>
            </w:r>
          </w:p>
        </w:tc>
        <w:tc>
          <w:tcPr>
            <w:tcW w:w="1197" w:type="dxa"/>
            <w:vAlign w:val="bottom"/>
          </w:tcPr>
          <w:p w14:paraId="65A38A37" w14:textId="77777777" w:rsidR="00751630" w:rsidRDefault="00751630" w:rsidP="00751630">
            <w:pPr>
              <w:rPr>
                <w:color w:val="000000"/>
                <w:sz w:val="22"/>
              </w:rPr>
            </w:pPr>
            <w:r w:rsidRPr="00DF509B">
              <w:rPr>
                <w:rFonts w:hint="eastAsia"/>
                <w:sz w:val="22"/>
              </w:rPr>
              <w:t>否</w:t>
            </w:r>
          </w:p>
        </w:tc>
        <w:tc>
          <w:tcPr>
            <w:tcW w:w="1256" w:type="dxa"/>
            <w:vAlign w:val="bottom"/>
          </w:tcPr>
          <w:p w14:paraId="4DFA4967" w14:textId="77777777" w:rsidR="00751630" w:rsidRPr="009D7C50" w:rsidRDefault="00751630" w:rsidP="00751630">
            <w:pPr>
              <w:rPr>
                <w:b/>
                <w:szCs w:val="28"/>
              </w:rPr>
            </w:pPr>
          </w:p>
        </w:tc>
      </w:tr>
      <w:tr w:rsidR="00751630" w:rsidRPr="009D7C50" w14:paraId="6CAF0771" w14:textId="77777777" w:rsidTr="00B167C5">
        <w:tc>
          <w:tcPr>
            <w:tcW w:w="2580" w:type="dxa"/>
            <w:vAlign w:val="bottom"/>
          </w:tcPr>
          <w:p w14:paraId="22E00604"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075396E2"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2CCFFDE5" w14:textId="77777777" w:rsidR="00751630" w:rsidRDefault="00751630" w:rsidP="00751630">
            <w:pPr>
              <w:rPr>
                <w:color w:val="000000"/>
                <w:sz w:val="20"/>
                <w:szCs w:val="20"/>
              </w:rPr>
            </w:pPr>
          </w:p>
          <w:p w14:paraId="424C10F5"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7B336DE1" w14:textId="77777777" w:rsidR="00751630" w:rsidRDefault="00751630" w:rsidP="00751630">
            <w:pPr>
              <w:rPr>
                <w:color w:val="000000"/>
                <w:sz w:val="22"/>
              </w:rPr>
            </w:pPr>
            <w:r w:rsidRPr="00DF509B">
              <w:rPr>
                <w:rFonts w:hint="eastAsia"/>
                <w:sz w:val="22"/>
              </w:rPr>
              <w:t>否</w:t>
            </w:r>
          </w:p>
        </w:tc>
        <w:tc>
          <w:tcPr>
            <w:tcW w:w="1256" w:type="dxa"/>
            <w:vAlign w:val="bottom"/>
          </w:tcPr>
          <w:p w14:paraId="7F0B39A2" w14:textId="77777777" w:rsidR="00751630" w:rsidRPr="009D7C50" w:rsidRDefault="00751630" w:rsidP="00751630">
            <w:pPr>
              <w:rPr>
                <w:b/>
                <w:szCs w:val="28"/>
              </w:rPr>
            </w:pPr>
            <w:r>
              <w:rPr>
                <w:rFonts w:hint="eastAsia"/>
                <w:color w:val="000000"/>
                <w:sz w:val="22"/>
              </w:rPr>
              <w:t>(YES/NO)</w:t>
            </w:r>
          </w:p>
        </w:tc>
      </w:tr>
      <w:tr w:rsidR="00751630" w:rsidRPr="00E65F91" w14:paraId="29928932" w14:textId="77777777" w:rsidTr="00B167C5">
        <w:tc>
          <w:tcPr>
            <w:tcW w:w="8296" w:type="dxa"/>
            <w:gridSpan w:val="5"/>
            <w:shd w:val="clear" w:color="auto" w:fill="E2EFD9" w:themeFill="accent6" w:themeFillTint="33"/>
          </w:tcPr>
          <w:p w14:paraId="11BD632E"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（人）</w:t>
            </w:r>
          </w:p>
        </w:tc>
      </w:tr>
      <w:tr w:rsidR="00751630" w:rsidRPr="009D7C50" w14:paraId="05B69C37" w14:textId="77777777" w:rsidTr="00B167C5">
        <w:tc>
          <w:tcPr>
            <w:tcW w:w="2580" w:type="dxa"/>
            <w:vAlign w:val="center"/>
          </w:tcPr>
          <w:p w14:paraId="75A60074" w14:textId="77777777" w:rsidR="00751630" w:rsidRDefault="00751630" w:rsidP="00751630">
            <w:pPr>
              <w:widowControl/>
              <w:jc w:val="left"/>
              <w:rPr>
                <w:color w:val="000000"/>
                <w:sz w:val="20"/>
                <w:szCs w:val="20"/>
              </w:rPr>
            </w:pPr>
          </w:p>
          <w:p w14:paraId="7C6C524E" w14:textId="77777777" w:rsidR="00751630" w:rsidRDefault="00751630" w:rsidP="00751630">
            <w:pPr>
              <w:widowControl/>
              <w:jc w:val="left"/>
              <w:rPr>
                <w:color w:val="000000"/>
                <w:sz w:val="20"/>
                <w:szCs w:val="20"/>
              </w:rPr>
            </w:pPr>
            <w:r>
              <w:rPr>
                <w:color w:val="000000"/>
                <w:sz w:val="20"/>
                <w:szCs w:val="20"/>
              </w:rPr>
              <w:t>id</w:t>
            </w:r>
            <w:r>
              <w:rPr>
                <w:rFonts w:hint="eastAsia"/>
                <w:color w:val="000000"/>
                <w:sz w:val="20"/>
                <w:szCs w:val="20"/>
              </w:rPr>
              <w:t>T</w:t>
            </w:r>
            <w:r>
              <w:rPr>
                <w:color w:val="000000"/>
                <w:sz w:val="20"/>
                <w:szCs w:val="20"/>
              </w:rPr>
              <w:t>ype</w:t>
            </w:r>
          </w:p>
        </w:tc>
        <w:tc>
          <w:tcPr>
            <w:tcW w:w="1393" w:type="dxa"/>
            <w:vAlign w:val="bottom"/>
          </w:tcPr>
          <w:p w14:paraId="629E7764" w14:textId="77777777" w:rsidR="00751630" w:rsidRDefault="00751630" w:rsidP="00751630">
            <w:pPr>
              <w:rPr>
                <w:color w:val="000000"/>
                <w:sz w:val="22"/>
              </w:rPr>
            </w:pPr>
            <w:r>
              <w:rPr>
                <w:rFonts w:hint="eastAsia"/>
                <w:color w:val="000000"/>
                <w:sz w:val="22"/>
              </w:rPr>
              <w:t>证件类型</w:t>
            </w:r>
          </w:p>
        </w:tc>
        <w:tc>
          <w:tcPr>
            <w:tcW w:w="1870" w:type="dxa"/>
            <w:vAlign w:val="center"/>
          </w:tcPr>
          <w:p w14:paraId="7457174F" w14:textId="77777777" w:rsidR="00751630" w:rsidRDefault="00751630" w:rsidP="00751630">
            <w:pPr>
              <w:rPr>
                <w:color w:val="000000"/>
                <w:sz w:val="20"/>
                <w:szCs w:val="20"/>
              </w:rPr>
            </w:pPr>
          </w:p>
          <w:p w14:paraId="4C2625B0"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80B1AB"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5A2CDA11" w14:textId="77777777" w:rsidR="00751630" w:rsidRPr="009D7C50" w:rsidRDefault="00751630" w:rsidP="00751630">
            <w:pPr>
              <w:rPr>
                <w:b/>
                <w:szCs w:val="28"/>
              </w:rPr>
            </w:pPr>
          </w:p>
        </w:tc>
      </w:tr>
      <w:tr w:rsidR="00751630" w:rsidRPr="009D7C50" w14:paraId="3FDCE37D" w14:textId="77777777" w:rsidTr="00B167C5">
        <w:tc>
          <w:tcPr>
            <w:tcW w:w="2580" w:type="dxa"/>
            <w:vAlign w:val="center"/>
          </w:tcPr>
          <w:p w14:paraId="49939BE2" w14:textId="77777777" w:rsidR="00751630" w:rsidRDefault="00751630" w:rsidP="00751630">
            <w:pPr>
              <w:rPr>
                <w:color w:val="000000"/>
                <w:sz w:val="20"/>
                <w:szCs w:val="20"/>
              </w:rPr>
            </w:pPr>
          </w:p>
          <w:p w14:paraId="3ED005E4" w14:textId="77777777" w:rsidR="00751630" w:rsidRDefault="00751630" w:rsidP="00751630">
            <w:pPr>
              <w:rPr>
                <w:color w:val="000000"/>
                <w:sz w:val="20"/>
                <w:szCs w:val="20"/>
              </w:rPr>
            </w:pPr>
            <w:r>
              <w:rPr>
                <w:color w:val="000000"/>
                <w:sz w:val="20"/>
                <w:szCs w:val="20"/>
              </w:rPr>
              <w:t>id</w:t>
            </w:r>
            <w:r>
              <w:rPr>
                <w:rFonts w:hint="eastAsia"/>
                <w:color w:val="000000"/>
                <w:sz w:val="20"/>
                <w:szCs w:val="20"/>
              </w:rPr>
              <w:t>C</w:t>
            </w:r>
            <w:r>
              <w:rPr>
                <w:color w:val="000000"/>
                <w:sz w:val="20"/>
                <w:szCs w:val="20"/>
              </w:rPr>
              <w:t>ard</w:t>
            </w:r>
          </w:p>
        </w:tc>
        <w:tc>
          <w:tcPr>
            <w:tcW w:w="1393" w:type="dxa"/>
            <w:vAlign w:val="bottom"/>
          </w:tcPr>
          <w:p w14:paraId="4D7EDF08" w14:textId="77777777" w:rsidR="00751630" w:rsidRDefault="00751630" w:rsidP="00751630">
            <w:pPr>
              <w:rPr>
                <w:color w:val="000000"/>
                <w:sz w:val="22"/>
              </w:rPr>
            </w:pPr>
            <w:r>
              <w:rPr>
                <w:rFonts w:hint="eastAsia"/>
                <w:color w:val="000000"/>
                <w:sz w:val="22"/>
              </w:rPr>
              <w:t>证件号码</w:t>
            </w:r>
          </w:p>
        </w:tc>
        <w:tc>
          <w:tcPr>
            <w:tcW w:w="1870" w:type="dxa"/>
            <w:vAlign w:val="center"/>
          </w:tcPr>
          <w:p w14:paraId="173F22A1" w14:textId="77777777" w:rsidR="00751630" w:rsidRDefault="00751630" w:rsidP="00751630">
            <w:pPr>
              <w:rPr>
                <w:color w:val="000000"/>
                <w:sz w:val="20"/>
                <w:szCs w:val="20"/>
              </w:rPr>
            </w:pPr>
          </w:p>
          <w:p w14:paraId="6C204377"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2CC9294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3C41B581" w14:textId="77777777" w:rsidR="00751630" w:rsidRPr="009D7C50" w:rsidRDefault="00751630" w:rsidP="00751630">
            <w:pPr>
              <w:rPr>
                <w:b/>
                <w:szCs w:val="28"/>
              </w:rPr>
            </w:pPr>
          </w:p>
        </w:tc>
      </w:tr>
      <w:tr w:rsidR="00751630" w:rsidRPr="009D7C50" w14:paraId="057657A7" w14:textId="77777777" w:rsidTr="00B167C5">
        <w:tc>
          <w:tcPr>
            <w:tcW w:w="2580" w:type="dxa"/>
            <w:vAlign w:val="bottom"/>
          </w:tcPr>
          <w:p w14:paraId="18101325" w14:textId="77777777" w:rsidR="00751630" w:rsidRDefault="00751630" w:rsidP="00751630">
            <w:pPr>
              <w:rPr>
                <w:color w:val="000000"/>
                <w:sz w:val="22"/>
              </w:rPr>
            </w:pPr>
            <w:r>
              <w:rPr>
                <w:color w:val="000000"/>
                <w:sz w:val="22"/>
              </w:rPr>
              <w:t>name</w:t>
            </w:r>
          </w:p>
        </w:tc>
        <w:tc>
          <w:tcPr>
            <w:tcW w:w="1393" w:type="dxa"/>
            <w:vAlign w:val="bottom"/>
          </w:tcPr>
          <w:p w14:paraId="3BBB3906" w14:textId="77777777" w:rsidR="00751630" w:rsidRDefault="00751630" w:rsidP="00751630">
            <w:pPr>
              <w:rPr>
                <w:color w:val="000000"/>
                <w:sz w:val="22"/>
              </w:rPr>
            </w:pPr>
            <w:r>
              <w:rPr>
                <w:rFonts w:hint="eastAsia"/>
                <w:color w:val="000000"/>
                <w:sz w:val="22"/>
              </w:rPr>
              <w:t>姓名</w:t>
            </w:r>
          </w:p>
        </w:tc>
        <w:tc>
          <w:tcPr>
            <w:tcW w:w="1870" w:type="dxa"/>
            <w:vAlign w:val="bottom"/>
          </w:tcPr>
          <w:p w14:paraId="18877911" w14:textId="77777777" w:rsidR="00751630" w:rsidRDefault="00751630" w:rsidP="00751630">
            <w:pPr>
              <w:rPr>
                <w:color w:val="000000"/>
                <w:sz w:val="22"/>
              </w:rPr>
            </w:pPr>
            <w:r>
              <w:rPr>
                <w:rFonts w:hint="eastAsia"/>
                <w:color w:val="000000"/>
                <w:sz w:val="22"/>
              </w:rPr>
              <w:t>VARCHAR2(50)</w:t>
            </w:r>
          </w:p>
        </w:tc>
        <w:tc>
          <w:tcPr>
            <w:tcW w:w="1197" w:type="dxa"/>
            <w:vAlign w:val="bottom"/>
          </w:tcPr>
          <w:p w14:paraId="203C4B82"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442974E5" w14:textId="77777777" w:rsidR="00751630" w:rsidRPr="009D7C50" w:rsidRDefault="00751630" w:rsidP="00751630">
            <w:pPr>
              <w:rPr>
                <w:b/>
                <w:szCs w:val="28"/>
              </w:rPr>
            </w:pPr>
          </w:p>
        </w:tc>
      </w:tr>
      <w:tr w:rsidR="00751630" w:rsidRPr="009D7C50" w14:paraId="0E1191CB" w14:textId="77777777" w:rsidTr="00B167C5">
        <w:tc>
          <w:tcPr>
            <w:tcW w:w="2580" w:type="dxa"/>
            <w:vAlign w:val="bottom"/>
          </w:tcPr>
          <w:p w14:paraId="280D48B5" w14:textId="77777777" w:rsidR="00751630" w:rsidRDefault="00751630" w:rsidP="00751630">
            <w:pPr>
              <w:rPr>
                <w:color w:val="000000"/>
                <w:sz w:val="22"/>
              </w:rPr>
            </w:pPr>
            <w:r>
              <w:rPr>
                <w:color w:val="000000"/>
                <w:sz w:val="22"/>
              </w:rPr>
              <w:t>sex</w:t>
            </w:r>
          </w:p>
        </w:tc>
        <w:tc>
          <w:tcPr>
            <w:tcW w:w="1393" w:type="dxa"/>
            <w:vAlign w:val="bottom"/>
          </w:tcPr>
          <w:p w14:paraId="20AB1395" w14:textId="77777777" w:rsidR="00751630" w:rsidRDefault="00751630" w:rsidP="00751630">
            <w:pPr>
              <w:rPr>
                <w:color w:val="000000"/>
                <w:sz w:val="22"/>
              </w:rPr>
            </w:pPr>
            <w:r>
              <w:rPr>
                <w:rFonts w:hint="eastAsia"/>
                <w:color w:val="000000"/>
                <w:sz w:val="22"/>
              </w:rPr>
              <w:t>性别</w:t>
            </w:r>
          </w:p>
        </w:tc>
        <w:tc>
          <w:tcPr>
            <w:tcW w:w="1870" w:type="dxa"/>
            <w:vAlign w:val="bottom"/>
          </w:tcPr>
          <w:p w14:paraId="5E1B0E13" w14:textId="77777777" w:rsidR="00751630" w:rsidRDefault="00751630" w:rsidP="00751630">
            <w:pPr>
              <w:rPr>
                <w:color w:val="000000"/>
                <w:sz w:val="22"/>
              </w:rPr>
            </w:pPr>
            <w:r>
              <w:rPr>
                <w:rFonts w:hint="eastAsia"/>
                <w:color w:val="000000"/>
                <w:sz w:val="22"/>
              </w:rPr>
              <w:t>VARCHAR2(10)</w:t>
            </w:r>
          </w:p>
        </w:tc>
        <w:tc>
          <w:tcPr>
            <w:tcW w:w="1197" w:type="dxa"/>
            <w:vAlign w:val="bottom"/>
          </w:tcPr>
          <w:p w14:paraId="4EF7CBA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134D0DA8" w14:textId="77777777" w:rsidR="00751630" w:rsidRPr="009D7C50" w:rsidRDefault="00751630" w:rsidP="00751630">
            <w:pPr>
              <w:rPr>
                <w:b/>
                <w:szCs w:val="28"/>
              </w:rPr>
            </w:pPr>
          </w:p>
        </w:tc>
      </w:tr>
      <w:tr w:rsidR="00751630" w:rsidRPr="009D7C50" w14:paraId="2B755609" w14:textId="77777777" w:rsidTr="00B167C5">
        <w:tc>
          <w:tcPr>
            <w:tcW w:w="2580" w:type="dxa"/>
            <w:vAlign w:val="bottom"/>
          </w:tcPr>
          <w:p w14:paraId="5312CF38" w14:textId="77777777" w:rsidR="00751630" w:rsidRDefault="00751630" w:rsidP="00751630">
            <w:pPr>
              <w:rPr>
                <w:color w:val="000000"/>
                <w:sz w:val="22"/>
              </w:rPr>
            </w:pPr>
            <w:r>
              <w:rPr>
                <w:color w:val="000000"/>
                <w:sz w:val="22"/>
              </w:rPr>
              <w:t>relation</w:t>
            </w:r>
          </w:p>
        </w:tc>
        <w:tc>
          <w:tcPr>
            <w:tcW w:w="1393" w:type="dxa"/>
            <w:vAlign w:val="bottom"/>
          </w:tcPr>
          <w:p w14:paraId="13A47335" w14:textId="77777777" w:rsidR="00751630" w:rsidRDefault="00751630" w:rsidP="00751630">
            <w:pPr>
              <w:rPr>
                <w:color w:val="000000"/>
                <w:sz w:val="22"/>
              </w:rPr>
            </w:pPr>
            <w:r>
              <w:rPr>
                <w:rFonts w:hint="eastAsia"/>
                <w:color w:val="000000"/>
                <w:sz w:val="22"/>
              </w:rPr>
              <w:t>与农户关系</w:t>
            </w:r>
          </w:p>
        </w:tc>
        <w:tc>
          <w:tcPr>
            <w:tcW w:w="1870" w:type="dxa"/>
            <w:vAlign w:val="bottom"/>
          </w:tcPr>
          <w:p w14:paraId="26E48642" w14:textId="77777777" w:rsidR="00751630" w:rsidRDefault="00751630" w:rsidP="00751630">
            <w:pPr>
              <w:rPr>
                <w:color w:val="000000"/>
                <w:sz w:val="22"/>
              </w:rPr>
            </w:pPr>
            <w:r>
              <w:rPr>
                <w:rFonts w:hint="eastAsia"/>
                <w:color w:val="000000"/>
                <w:sz w:val="22"/>
              </w:rPr>
              <w:t>VARCHAR2(50)</w:t>
            </w:r>
          </w:p>
        </w:tc>
        <w:tc>
          <w:tcPr>
            <w:tcW w:w="1197" w:type="dxa"/>
            <w:vAlign w:val="bottom"/>
          </w:tcPr>
          <w:p w14:paraId="27FF48D3"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07999EFF" w14:textId="77777777" w:rsidR="00751630" w:rsidRDefault="00751630" w:rsidP="00751630">
            <w:pPr>
              <w:rPr>
                <w:color w:val="000000"/>
                <w:sz w:val="22"/>
              </w:rPr>
            </w:pPr>
            <w:r>
              <w:rPr>
                <w:rFonts w:hint="eastAsia"/>
                <w:color w:val="000000"/>
                <w:sz w:val="22"/>
              </w:rPr>
              <w:t>配偶；子女；父母；其他等</w:t>
            </w:r>
          </w:p>
        </w:tc>
      </w:tr>
      <w:tr w:rsidR="00751630" w:rsidRPr="009D7C50" w14:paraId="601E212B" w14:textId="77777777" w:rsidTr="00B167C5">
        <w:tc>
          <w:tcPr>
            <w:tcW w:w="2580" w:type="dxa"/>
            <w:vAlign w:val="bottom"/>
          </w:tcPr>
          <w:p w14:paraId="4F724FFD"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6F738A01"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3E82342F"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2418D79A" w14:textId="77777777" w:rsidR="00751630" w:rsidRDefault="00751630" w:rsidP="00751630">
            <w:pPr>
              <w:rPr>
                <w:color w:val="000000"/>
                <w:sz w:val="22"/>
              </w:rPr>
            </w:pPr>
            <w:r w:rsidRPr="00DF509B">
              <w:rPr>
                <w:rFonts w:hint="eastAsia"/>
                <w:sz w:val="22"/>
              </w:rPr>
              <w:t>否</w:t>
            </w:r>
          </w:p>
        </w:tc>
        <w:tc>
          <w:tcPr>
            <w:tcW w:w="1256" w:type="dxa"/>
            <w:vAlign w:val="bottom"/>
          </w:tcPr>
          <w:p w14:paraId="6813F154" w14:textId="77777777" w:rsidR="00751630" w:rsidRPr="009D7C50" w:rsidRDefault="00751630" w:rsidP="00751630">
            <w:pPr>
              <w:rPr>
                <w:b/>
                <w:szCs w:val="28"/>
              </w:rPr>
            </w:pPr>
            <w:r>
              <w:rPr>
                <w:rFonts w:hint="eastAsia"/>
                <w:color w:val="000000"/>
                <w:sz w:val="22"/>
              </w:rPr>
              <w:t>(YES/NO)</w:t>
            </w:r>
          </w:p>
        </w:tc>
      </w:tr>
    </w:tbl>
    <w:p w14:paraId="7EEB5FE9" w14:textId="77777777" w:rsidR="00C07E50" w:rsidRPr="001977EB" w:rsidRDefault="00C07E50" w:rsidP="00C07E50"/>
    <w:p w14:paraId="26CB6010" w14:textId="77777777" w:rsidR="00384885" w:rsidRDefault="00384885" w:rsidP="00384885">
      <w:pPr>
        <w:pStyle w:val="4"/>
      </w:pPr>
      <w:r>
        <w:rPr>
          <w:rFonts w:hint="eastAsia"/>
        </w:rPr>
        <w:t>返回报文</w:t>
      </w:r>
    </w:p>
    <w:p w14:paraId="6331075F"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522"/>
      </w:tblGrid>
      <w:tr w:rsidR="00384885" w14:paraId="10FCF9D7" w14:textId="77777777" w:rsidTr="00467F51">
        <w:tc>
          <w:tcPr>
            <w:tcW w:w="8522" w:type="dxa"/>
          </w:tcPr>
          <w:p w14:paraId="6AF4C53D"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lastRenderedPageBreak/>
              <w:t>&lt;?xml version=“1.0” encoding=“utf-8”?&gt;</w:t>
            </w:r>
          </w:p>
          <w:p w14:paraId="4B3FAD6B"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64ECD03D"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6BFDA35A"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7C70A2D0"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0822EDCB"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F092B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DD04A9F"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CBA170"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540970C4" w14:textId="77777777" w:rsidR="00C2266A" w:rsidRDefault="00C2266A"/>
    <w:p w14:paraId="0937E9DF" w14:textId="77777777" w:rsidR="009F635D" w:rsidRDefault="009F635D" w:rsidP="009F635D">
      <w:pPr>
        <w:pStyle w:val="3"/>
        <w:numPr>
          <w:ilvl w:val="0"/>
          <w:numId w:val="0"/>
        </w:numPr>
      </w:pPr>
      <w:r>
        <w:rPr>
          <w:rFonts w:ascii="仿宋" w:eastAsia="仿宋" w:hAnsi="仿宋" w:hint="eastAsia"/>
        </w:rPr>
        <w:t>1.1.3</w:t>
      </w:r>
      <w:r w:rsidR="007812BC" w:rsidRPr="00852FBF">
        <w:rPr>
          <w:rFonts w:ascii="仿宋" w:eastAsia="仿宋" w:hAnsi="仿宋" w:hint="eastAsia"/>
          <w:lang w:val="zh-CN"/>
        </w:rPr>
        <w:t>承保清单查询接口</w:t>
      </w:r>
    </w:p>
    <w:p w14:paraId="4113BB3F" w14:textId="77777777" w:rsidR="009F635D" w:rsidRDefault="009F635D" w:rsidP="009F635D">
      <w:pPr>
        <w:pStyle w:val="4"/>
        <w:numPr>
          <w:ilvl w:val="0"/>
          <w:numId w:val="0"/>
        </w:numPr>
        <w:ind w:left="864" w:hanging="864"/>
      </w:pPr>
      <w:r>
        <w:rPr>
          <w:rFonts w:hint="eastAsia"/>
          <w:highlight w:val="lightGray"/>
        </w:rPr>
        <w:t>1.1.3.1</w:t>
      </w:r>
      <w:r>
        <w:rPr>
          <w:rFonts w:hint="eastAsia"/>
        </w:rPr>
        <w:t>接口说明</w:t>
      </w:r>
    </w:p>
    <w:p w14:paraId="2D03324F" w14:textId="77777777" w:rsidR="009F635D" w:rsidRPr="00004FC6" w:rsidRDefault="007812BC" w:rsidP="009F635D">
      <w:pPr>
        <w:rPr>
          <w:rFonts w:ascii="仿宋" w:eastAsia="仿宋" w:hAnsi="仿宋"/>
          <w:sz w:val="32"/>
          <w:szCs w:val="32"/>
        </w:rPr>
      </w:pPr>
      <w:r w:rsidRPr="00852FBF">
        <w:rPr>
          <w:rFonts w:ascii="仿宋" w:eastAsia="仿宋" w:hAnsi="仿宋" w:hint="eastAsia"/>
          <w:sz w:val="32"/>
          <w:szCs w:val="32"/>
        </w:rPr>
        <w:t>金禾系统调用交易清单接口查看保单信息</w:t>
      </w:r>
    </w:p>
    <w:p w14:paraId="6EADD30B" w14:textId="77777777" w:rsidR="009F635D" w:rsidRDefault="009F635D" w:rsidP="009F635D">
      <w:pPr>
        <w:pStyle w:val="4"/>
        <w:numPr>
          <w:ilvl w:val="0"/>
          <w:numId w:val="0"/>
        </w:numPr>
      </w:pPr>
      <w:r>
        <w:rPr>
          <w:rFonts w:hint="eastAsia"/>
        </w:rPr>
        <w:t>1.1.3.2请求报文</w:t>
      </w:r>
    </w:p>
    <w:p w14:paraId="188F9C9D" w14:textId="06EC2F50" w:rsidR="00DD3D9A" w:rsidRDefault="007673B0" w:rsidP="00DD3D9A">
      <w:pPr>
        <w:pBdr>
          <w:top w:val="single" w:sz="4" w:space="1" w:color="auto"/>
          <w:left w:val="single" w:sz="4" w:space="4" w:color="auto"/>
          <w:bottom w:val="single" w:sz="4" w:space="1" w:color="auto"/>
          <w:right w:val="single" w:sz="4" w:space="4" w:color="auto"/>
        </w:pBdr>
      </w:pPr>
      <w:r>
        <w:rPr>
          <w:rFonts w:hint="eastAsia"/>
        </w:rPr>
        <w:t>insureListCode</w:t>
      </w:r>
    </w:p>
    <w:p w14:paraId="5877E3D0" w14:textId="77777777" w:rsidR="00DD3D9A" w:rsidRDefault="00DD3D9A" w:rsidP="00DD3D9A"/>
    <w:p w14:paraId="0A6B85EC" w14:textId="77777777" w:rsidR="00DD3D9A" w:rsidRDefault="00DD3D9A" w:rsidP="00DD3D9A">
      <w:r>
        <w:rPr>
          <w:rFonts w:hint="eastAsia"/>
        </w:rPr>
        <w:t>字段解释</w:t>
      </w:r>
    </w:p>
    <w:tbl>
      <w:tblPr>
        <w:tblW w:w="9214" w:type="dxa"/>
        <w:tblInd w:w="-8" w:type="dxa"/>
        <w:tblLook w:val="04A0" w:firstRow="1" w:lastRow="0" w:firstColumn="1" w:lastColumn="0" w:noHBand="0" w:noVBand="1"/>
      </w:tblPr>
      <w:tblGrid>
        <w:gridCol w:w="2160"/>
        <w:gridCol w:w="2480"/>
        <w:gridCol w:w="2023"/>
        <w:gridCol w:w="1417"/>
        <w:gridCol w:w="1134"/>
      </w:tblGrid>
      <w:tr w:rsidR="004B74E6" w:rsidRPr="00B167C5" w14:paraId="4867B1E0" w14:textId="77777777" w:rsidTr="00526B78">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5276D"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56D64D6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766422DC"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A9A45D5"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75FC9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4B74E6" w:rsidRPr="00B167C5" w14:paraId="5624A0C8"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D1FBEBB"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55E4FC66"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CB3C78B"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27FB0E51"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56105B3" w14:textId="77777777" w:rsidR="004B74E6" w:rsidRPr="00B167C5" w:rsidRDefault="004B74E6"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bl>
    <w:p w14:paraId="49E0D605" w14:textId="77777777" w:rsidR="009F635D" w:rsidRDefault="009F635D" w:rsidP="009F635D"/>
    <w:p w14:paraId="517F58C7" w14:textId="77777777" w:rsidR="009F635D" w:rsidRDefault="009F635D" w:rsidP="009F635D">
      <w:pPr>
        <w:pStyle w:val="4"/>
        <w:numPr>
          <w:ilvl w:val="0"/>
          <w:numId w:val="0"/>
        </w:numPr>
        <w:ind w:left="864" w:hanging="864"/>
      </w:pPr>
      <w:r>
        <w:rPr>
          <w:rFonts w:hint="eastAsia"/>
        </w:rPr>
        <w:lastRenderedPageBreak/>
        <w:t>1.1.3.3返回报文</w:t>
      </w:r>
    </w:p>
    <w:tbl>
      <w:tblPr>
        <w:tblStyle w:val="a3"/>
        <w:tblW w:w="0" w:type="auto"/>
        <w:tblLook w:val="04A0" w:firstRow="1" w:lastRow="0" w:firstColumn="1" w:lastColumn="0" w:noHBand="0" w:noVBand="1"/>
      </w:tblPr>
      <w:tblGrid>
        <w:gridCol w:w="8522"/>
      </w:tblGrid>
      <w:tr w:rsidR="00BF22FD" w14:paraId="22A6BF9C" w14:textId="77777777" w:rsidTr="00BF22FD">
        <w:tc>
          <w:tcPr>
            <w:tcW w:w="8522" w:type="dxa"/>
          </w:tcPr>
          <w:p w14:paraId="7E853756" w14:textId="77777777" w:rsidR="00B12CA7" w:rsidRDefault="00B12CA7" w:rsidP="00B12CA7">
            <w:r>
              <w:t>&lt;?xml version=“1.0” encoding=“utf-8”?&gt;</w:t>
            </w:r>
          </w:p>
          <w:p w14:paraId="57A8DFCB" w14:textId="77777777" w:rsidR="00B12CA7" w:rsidRDefault="00B12CA7" w:rsidP="00B12CA7">
            <w:r>
              <w:t>&lt;Packet&gt;</w:t>
            </w:r>
          </w:p>
          <w:p w14:paraId="049E4AD6" w14:textId="77777777" w:rsidR="00B12CA7" w:rsidRDefault="00B12CA7" w:rsidP="00B12CA7">
            <w:r>
              <w:t xml:space="preserve">  &lt;head&gt;</w:t>
            </w:r>
          </w:p>
          <w:p w14:paraId="47A9B049" w14:textId="77777777" w:rsidR="00B12CA7" w:rsidRDefault="00B12CA7" w:rsidP="00B12CA7">
            <w:r>
              <w:tab/>
              <w:t>&lt;returnStatusCode&gt;是否及时处理（默认值：1000，代表及时处理）&lt;/returnStatusCode&gt;</w:t>
            </w:r>
          </w:p>
          <w:p w14:paraId="53DCB15E" w14:textId="77777777" w:rsidR="00B12CA7" w:rsidRDefault="00B12CA7" w:rsidP="00B12CA7">
            <w:r>
              <w:tab/>
              <w:t>&lt;returnMessage&gt;消息处理&lt;/returnMessage&gt;</w:t>
            </w:r>
          </w:p>
          <w:p w14:paraId="548D3C9D" w14:textId="77777777" w:rsidR="00B12CA7" w:rsidRDefault="00B12CA7" w:rsidP="00B12CA7">
            <w:r>
              <w:t xml:space="preserve">  &lt;/head&gt;</w:t>
            </w:r>
          </w:p>
          <w:p w14:paraId="495B283A" w14:textId="77777777" w:rsidR="00B12CA7" w:rsidRDefault="00B12CA7" w:rsidP="00B12CA7">
            <w:r>
              <w:t xml:space="preserve">  &lt;body&gt;</w:t>
            </w:r>
          </w:p>
          <w:p w14:paraId="49232711" w14:textId="77777777" w:rsidR="00B12CA7" w:rsidRDefault="00B12CA7" w:rsidP="00B12CA7">
            <w:r>
              <w:t xml:space="preserve">  </w:t>
            </w:r>
            <w:r>
              <w:tab/>
              <w:t>&lt;insureListCode&gt;清单号码&lt;/insureListCode&gt;</w:t>
            </w:r>
          </w:p>
          <w:p w14:paraId="649E8387" w14:textId="77777777" w:rsidR="00B12CA7" w:rsidRDefault="00B12CA7" w:rsidP="00B12CA7">
            <w:r>
              <w:t xml:space="preserve">  </w:t>
            </w:r>
            <w:r>
              <w:tab/>
              <w:t>&lt;policyInfoList&gt;</w:t>
            </w:r>
          </w:p>
          <w:p w14:paraId="3028AF68" w14:textId="77777777" w:rsidR="00B12CA7" w:rsidRDefault="00B12CA7" w:rsidP="00B12CA7">
            <w:r>
              <w:tab/>
              <w:t xml:space="preserve">  </w:t>
            </w:r>
            <w:r>
              <w:tab/>
              <w:t>&lt;policyInfo&gt;</w:t>
            </w:r>
          </w:p>
          <w:p w14:paraId="23DDE8B2" w14:textId="77777777" w:rsidR="00B12CA7" w:rsidRDefault="00B12CA7" w:rsidP="00B12CA7">
            <w:r>
              <w:tab/>
              <w:t xml:space="preserve">  </w:t>
            </w:r>
            <w:r>
              <w:tab/>
            </w:r>
            <w:r>
              <w:tab/>
              <w:t>&lt;proposalNo&gt;投保单号&lt;/proposalNo&gt;</w:t>
            </w:r>
          </w:p>
          <w:p w14:paraId="1334CC2F" w14:textId="77777777" w:rsidR="00B12CA7" w:rsidRDefault="00B12CA7" w:rsidP="00B12CA7">
            <w:r>
              <w:tab/>
              <w:t xml:space="preserve">  </w:t>
            </w:r>
            <w:r>
              <w:tab/>
            </w:r>
            <w:r>
              <w:tab/>
              <w:t>&lt;policyNo&gt;保单号&lt;/policyNo&gt;</w:t>
            </w:r>
          </w:p>
          <w:p w14:paraId="6B89E08B" w14:textId="77777777" w:rsidR="00B12CA7" w:rsidRDefault="00B12CA7" w:rsidP="00B12CA7">
            <w:r>
              <w:tab/>
              <w:t xml:space="preserve">  </w:t>
            </w:r>
            <w:r>
              <w:tab/>
            </w:r>
            <w:r>
              <w:tab/>
              <w:t>&lt;riskCode&gt;险种代码&lt;/riskCode&gt;</w:t>
            </w:r>
          </w:p>
          <w:p w14:paraId="23781A8D" w14:textId="77777777" w:rsidR="00B12CA7" w:rsidRDefault="00B12CA7" w:rsidP="00B12CA7">
            <w:r>
              <w:tab/>
              <w:t xml:space="preserve">  </w:t>
            </w:r>
            <w:r>
              <w:tab/>
            </w:r>
            <w:r>
              <w:tab/>
              <w:t>&lt;riskName&gt;险种名称&lt;/riskName&gt;</w:t>
            </w:r>
          </w:p>
          <w:p w14:paraId="519F55D5" w14:textId="77777777" w:rsidR="00B12CA7" w:rsidRDefault="00B12CA7" w:rsidP="00B12CA7">
            <w:r>
              <w:tab/>
            </w:r>
            <w:r>
              <w:tab/>
            </w:r>
            <w:r>
              <w:tab/>
              <w:t>&lt;appliName&gt;投保人名称&lt;/appliName&gt;</w:t>
            </w:r>
          </w:p>
          <w:p w14:paraId="68ACB893" w14:textId="77777777" w:rsidR="00B12CA7" w:rsidRDefault="00B12CA7" w:rsidP="00B12CA7">
            <w:r>
              <w:tab/>
            </w:r>
            <w:r>
              <w:tab/>
            </w:r>
            <w:r>
              <w:tab/>
              <w:t>&lt;insuredName&gt;被保险人名称&lt;/insuredName&gt;</w:t>
            </w:r>
          </w:p>
          <w:p w14:paraId="4531C455" w14:textId="77777777" w:rsidR="00B12CA7" w:rsidRDefault="00B12CA7" w:rsidP="00B12CA7">
            <w:r>
              <w:tab/>
            </w:r>
            <w:r>
              <w:tab/>
            </w:r>
            <w:r>
              <w:tab/>
              <w:t>&lt;currency&gt;币别代码&lt;/currency&gt;</w:t>
            </w:r>
          </w:p>
          <w:p w14:paraId="2145BE0F" w14:textId="77777777" w:rsidR="00B12CA7" w:rsidRDefault="00B12CA7" w:rsidP="00B12CA7">
            <w:r>
              <w:tab/>
            </w:r>
            <w:r>
              <w:tab/>
            </w:r>
            <w:r>
              <w:tab/>
              <w:t>&lt;sumAmount&gt;总保额&lt;/sumAmount&gt;</w:t>
            </w:r>
          </w:p>
          <w:p w14:paraId="0B98FC60" w14:textId="77777777" w:rsidR="00B12CA7" w:rsidRDefault="00B12CA7" w:rsidP="00B12CA7">
            <w:r>
              <w:tab/>
            </w:r>
            <w:r>
              <w:tab/>
            </w:r>
            <w:r>
              <w:tab/>
              <w:t>&lt;sumPremium&gt;总保费&lt;/sumPremium&gt;</w:t>
            </w:r>
          </w:p>
          <w:p w14:paraId="0716A7D3" w14:textId="77777777" w:rsidR="00B12CA7" w:rsidRDefault="00B12CA7" w:rsidP="00B12CA7">
            <w:r>
              <w:lastRenderedPageBreak/>
              <w:tab/>
            </w:r>
            <w:r>
              <w:tab/>
            </w:r>
            <w:r>
              <w:tab/>
              <w:t>&lt;startDate&gt;起保日期(yyyy-MM-dd)&lt;/startDate&gt;</w:t>
            </w:r>
          </w:p>
          <w:p w14:paraId="0B30FEEE" w14:textId="77777777" w:rsidR="00B12CA7" w:rsidRDefault="00B12CA7" w:rsidP="00B12CA7">
            <w:r>
              <w:tab/>
            </w:r>
            <w:r>
              <w:tab/>
            </w:r>
            <w:r>
              <w:tab/>
              <w:t>&lt;endDate&gt;终保日期(yyyy-MM-dd)&lt;/endDate&gt;</w:t>
            </w:r>
          </w:p>
          <w:p w14:paraId="71B0A98E" w14:textId="77777777" w:rsidR="00B12CA7" w:rsidRDefault="00B12CA7" w:rsidP="00B12CA7">
            <w:r>
              <w:tab/>
            </w:r>
            <w:r>
              <w:tab/>
            </w:r>
            <w:r>
              <w:tab/>
              <w:t>&lt;comCode&gt;归属机构代码&lt;/comCode&gt;</w:t>
            </w:r>
          </w:p>
          <w:p w14:paraId="21659629" w14:textId="77777777" w:rsidR="00B12CA7" w:rsidRDefault="00B12CA7" w:rsidP="00B12CA7">
            <w:r>
              <w:tab/>
            </w:r>
            <w:r>
              <w:tab/>
            </w:r>
            <w:r>
              <w:tab/>
              <w:t>&lt;comName&gt;归属机构名称&lt;/comName&gt;</w:t>
            </w:r>
          </w:p>
          <w:p w14:paraId="513E7A2F" w14:textId="77777777" w:rsidR="00B12CA7" w:rsidRDefault="00B12CA7" w:rsidP="00B12CA7">
            <w:r>
              <w:tab/>
            </w:r>
            <w:r>
              <w:tab/>
            </w:r>
            <w:r>
              <w:tab/>
              <w:t>&lt;makeCom&gt;出单机构代码&lt;/makeCom&gt;</w:t>
            </w:r>
          </w:p>
          <w:p w14:paraId="64E24E5D" w14:textId="77777777" w:rsidR="00B12CA7" w:rsidRDefault="00B12CA7" w:rsidP="00B12CA7">
            <w:r>
              <w:tab/>
            </w:r>
            <w:r>
              <w:tab/>
            </w:r>
            <w:r>
              <w:tab/>
              <w:t>&lt;makeComName&gt;出单机构名称&lt;/makeComName&gt;</w:t>
            </w:r>
          </w:p>
          <w:p w14:paraId="58E53833" w14:textId="77777777" w:rsidR="00B12CA7" w:rsidRDefault="00B12CA7" w:rsidP="00B12CA7">
            <w:r>
              <w:tab/>
            </w:r>
            <w:r>
              <w:tab/>
            </w:r>
            <w:r>
              <w:tab/>
              <w:t>&lt;operatorName&gt;经办人名称&lt;/operatorName&gt;</w:t>
            </w:r>
          </w:p>
          <w:p w14:paraId="6CA9E460" w14:textId="77777777" w:rsidR="00B12CA7" w:rsidRDefault="00B12CA7" w:rsidP="00B12CA7">
            <w:r>
              <w:tab/>
            </w:r>
            <w:r>
              <w:tab/>
            </w:r>
            <w:r>
              <w:tab/>
              <w:t>&lt;underwriteName&gt;核保人名称&lt;/underwriteName&gt;</w:t>
            </w:r>
          </w:p>
          <w:p w14:paraId="4CAB2DA3" w14:textId="77777777" w:rsidR="00B12CA7" w:rsidRDefault="00B12CA7" w:rsidP="00B12CA7">
            <w:r>
              <w:tab/>
            </w:r>
            <w:r>
              <w:tab/>
            </w:r>
            <w:r>
              <w:tab/>
              <w:t>&lt;underwriteEndDate&gt;核保通过时间&lt;/underwriteEndDate&gt;</w:t>
            </w:r>
          </w:p>
          <w:p w14:paraId="5E029C4E" w14:textId="77777777" w:rsidR="00B12CA7" w:rsidRDefault="00B12CA7" w:rsidP="00B12CA7">
            <w:r>
              <w:tab/>
            </w:r>
            <w:r>
              <w:tab/>
            </w:r>
            <w:r>
              <w:tab/>
              <w:t>&lt;itemKindInfoList&gt;</w:t>
            </w:r>
          </w:p>
          <w:p w14:paraId="2533513A" w14:textId="77777777" w:rsidR="00B12CA7" w:rsidRDefault="00B12CA7" w:rsidP="00B12CA7">
            <w:r>
              <w:tab/>
            </w:r>
            <w:r>
              <w:tab/>
              <w:t xml:space="preserve">  </w:t>
            </w:r>
            <w:r>
              <w:tab/>
            </w:r>
            <w:r>
              <w:tab/>
              <w:t>&lt;itemKindInfo&gt;</w:t>
            </w:r>
          </w:p>
          <w:p w14:paraId="3CBFDF55" w14:textId="77777777" w:rsidR="00B12CA7" w:rsidRDefault="00B12CA7" w:rsidP="00B12CA7">
            <w:r>
              <w:tab/>
            </w:r>
            <w:r>
              <w:tab/>
              <w:t xml:space="preserve">  </w:t>
            </w:r>
            <w:r>
              <w:tab/>
            </w:r>
            <w:r>
              <w:tab/>
            </w:r>
            <w:r>
              <w:tab/>
              <w:t>&lt;flag&gt;主险附加险标志(1:主险 2:附加险)&lt;/flag&gt;</w:t>
            </w:r>
          </w:p>
          <w:p w14:paraId="27E7A1BD" w14:textId="77777777" w:rsidR="00B12CA7" w:rsidRDefault="00B12CA7" w:rsidP="00B12CA7">
            <w:r>
              <w:tab/>
            </w:r>
            <w:r>
              <w:tab/>
            </w:r>
            <w:r>
              <w:tab/>
            </w:r>
            <w:r>
              <w:tab/>
            </w:r>
            <w:r>
              <w:tab/>
              <w:t>&lt;kindCode&gt;险别代码&lt;/kindCode&gt;</w:t>
            </w:r>
          </w:p>
          <w:p w14:paraId="7C348BAD" w14:textId="77777777" w:rsidR="00B12CA7" w:rsidRDefault="00B12CA7" w:rsidP="00B12CA7">
            <w:r>
              <w:tab/>
            </w:r>
            <w:r>
              <w:tab/>
            </w:r>
            <w:r>
              <w:tab/>
            </w:r>
            <w:r>
              <w:tab/>
            </w:r>
            <w:r>
              <w:tab/>
              <w:t>&lt;kindName&gt;险别名称&lt;/kindName&gt;</w:t>
            </w:r>
          </w:p>
          <w:p w14:paraId="06DF58A6" w14:textId="77777777" w:rsidR="00B12CA7" w:rsidRDefault="00B12CA7" w:rsidP="00B12CA7">
            <w:r>
              <w:tab/>
            </w:r>
            <w:r>
              <w:tab/>
            </w:r>
            <w:r>
              <w:tab/>
            </w:r>
            <w:r>
              <w:tab/>
            </w:r>
            <w:r>
              <w:tab/>
              <w:t>&lt;itemCode&gt;标的代码&lt;/itemCode&gt;</w:t>
            </w:r>
          </w:p>
          <w:p w14:paraId="415881E4" w14:textId="77777777" w:rsidR="00B12CA7" w:rsidRDefault="00B12CA7" w:rsidP="00B12CA7">
            <w:r>
              <w:tab/>
            </w:r>
            <w:r>
              <w:tab/>
            </w:r>
            <w:r>
              <w:tab/>
            </w:r>
            <w:r>
              <w:tab/>
            </w:r>
            <w:r>
              <w:tab/>
              <w:t>&lt;itemDetailName&gt;标的明细名称&lt;/itemDetailName&gt;</w:t>
            </w:r>
          </w:p>
          <w:p w14:paraId="7B7BDA65" w14:textId="77777777" w:rsidR="00B12CA7" w:rsidRDefault="00B12CA7" w:rsidP="00B12CA7">
            <w:r>
              <w:tab/>
            </w:r>
            <w:r>
              <w:tab/>
            </w:r>
            <w:r>
              <w:tab/>
            </w:r>
            <w:r>
              <w:tab/>
            </w:r>
            <w:r>
              <w:tab/>
              <w:t>&lt;currency&gt;币别代码&lt;/currency&gt;</w:t>
            </w:r>
          </w:p>
          <w:p w14:paraId="59765B56" w14:textId="77777777" w:rsidR="00B12CA7" w:rsidRDefault="00B12CA7" w:rsidP="00B12CA7">
            <w:r>
              <w:tab/>
            </w:r>
            <w:r>
              <w:tab/>
            </w:r>
            <w:r>
              <w:tab/>
            </w:r>
            <w:r>
              <w:tab/>
            </w:r>
            <w:r>
              <w:tab/>
              <w:t>&lt;amount&gt;保额&lt;/amount&gt;</w:t>
            </w:r>
          </w:p>
          <w:p w14:paraId="2C9ADBD1" w14:textId="77777777" w:rsidR="00B12CA7" w:rsidRDefault="00B12CA7" w:rsidP="00B12CA7">
            <w:pPr>
              <w:rPr>
                <w:ins w:id="9" w:author="姜燕" w:date="2018-04-11T18:07:00Z"/>
              </w:rPr>
            </w:pPr>
            <w:r>
              <w:tab/>
            </w:r>
            <w:r>
              <w:tab/>
            </w:r>
            <w:r>
              <w:tab/>
            </w:r>
            <w:r>
              <w:tab/>
            </w:r>
            <w:r>
              <w:tab/>
              <w:t>&lt;premium&gt;保费&lt;/premium&gt;</w:t>
            </w:r>
          </w:p>
          <w:p w14:paraId="4E3FD15B" w14:textId="3FBB533F" w:rsidR="00A750DC" w:rsidRDefault="00A750DC" w:rsidP="00B12CA7">
            <w:pPr>
              <w:rPr>
                <w:ins w:id="10" w:author="姜燕" w:date="2018-04-11T18:09:00Z"/>
              </w:rPr>
            </w:pPr>
            <w:ins w:id="11" w:author="姜燕" w:date="2018-04-11T18:07:00Z">
              <w:r>
                <w:rPr>
                  <w:rFonts w:hint="eastAsia"/>
                </w:rPr>
                <w:t xml:space="preserve">               &lt;</w:t>
              </w:r>
            </w:ins>
            <w:ins w:id="12" w:author="姜燕" w:date="2018-04-11T18:17:00Z">
              <w:r w:rsidR="00C93047" w:rsidRPr="00C93047">
                <w:t>triggerPoint</w:t>
              </w:r>
            </w:ins>
            <w:ins w:id="13" w:author="姜燕" w:date="2018-04-11T18:07:00Z">
              <w:r>
                <w:rPr>
                  <w:rFonts w:hint="eastAsia"/>
                </w:rPr>
                <w:t>&gt;</w:t>
              </w:r>
            </w:ins>
            <w:ins w:id="14" w:author="姜燕" w:date="2018-04-11T18:08:00Z">
              <w:r w:rsidR="00572E8F">
                <w:rPr>
                  <w:rFonts w:hint="eastAsia"/>
                </w:rPr>
                <w:t>起赔点</w:t>
              </w:r>
            </w:ins>
            <w:ins w:id="15" w:author="姜燕" w:date="2018-04-11T18:07:00Z">
              <w:r>
                <w:rPr>
                  <w:rFonts w:hint="eastAsia"/>
                </w:rPr>
                <w:t>&lt;/</w:t>
              </w:r>
            </w:ins>
            <w:ins w:id="16" w:author="姜燕" w:date="2018-04-11T18:17:00Z">
              <w:r w:rsidR="00C93047" w:rsidRPr="00C93047">
                <w:t>triggerPoint</w:t>
              </w:r>
            </w:ins>
            <w:ins w:id="17" w:author="姜燕" w:date="2018-04-11T18:07:00Z">
              <w:r>
                <w:rPr>
                  <w:rFonts w:hint="eastAsia"/>
                </w:rPr>
                <w:t>&gt;</w:t>
              </w:r>
            </w:ins>
          </w:p>
          <w:p w14:paraId="02C34903" w14:textId="04FE998A" w:rsidR="00572E8F" w:rsidRDefault="00572E8F" w:rsidP="00B12CA7">
            <w:ins w:id="18" w:author="姜燕" w:date="2018-04-11T18:09:00Z">
              <w:r>
                <w:rPr>
                  <w:rFonts w:hint="eastAsia"/>
                </w:rPr>
                <w:lastRenderedPageBreak/>
                <w:t xml:space="preserve">              &lt;</w:t>
              </w:r>
            </w:ins>
            <w:ins w:id="19" w:author="姜燕" w:date="2018-04-11T18:17:00Z">
              <w:r w:rsidR="00971AE6" w:rsidRPr="00971AE6">
                <w:t>totalLossRatio</w:t>
              </w:r>
            </w:ins>
            <w:ins w:id="20" w:author="姜燕" w:date="2018-04-11T18:09:00Z">
              <w:r>
                <w:rPr>
                  <w:rFonts w:hint="eastAsia"/>
                </w:rPr>
                <w:t>&gt;</w:t>
              </w:r>
              <w:r w:rsidR="00DB4D65">
                <w:rPr>
                  <w:rFonts w:hint="eastAsia"/>
                </w:rPr>
                <w:t>全损损失率</w:t>
              </w:r>
              <w:r>
                <w:rPr>
                  <w:rFonts w:hint="eastAsia"/>
                </w:rPr>
                <w:t>&lt;/</w:t>
              </w:r>
            </w:ins>
            <w:ins w:id="21" w:author="姜燕" w:date="2018-04-11T18:17:00Z">
              <w:r w:rsidR="00971AE6" w:rsidRPr="00971AE6">
                <w:t>totalLossRatio</w:t>
              </w:r>
            </w:ins>
            <w:ins w:id="22" w:author="姜燕" w:date="2018-04-11T18:09:00Z">
              <w:r>
                <w:rPr>
                  <w:rFonts w:hint="eastAsia"/>
                </w:rPr>
                <w:t>&gt;</w:t>
              </w:r>
            </w:ins>
          </w:p>
          <w:p w14:paraId="4BEFB824" w14:textId="77777777" w:rsidR="00B12CA7" w:rsidRDefault="00B12CA7" w:rsidP="00B12CA7">
            <w:r>
              <w:tab/>
            </w:r>
            <w:r>
              <w:tab/>
              <w:t xml:space="preserve">  </w:t>
            </w:r>
            <w:r>
              <w:tab/>
            </w:r>
            <w:r>
              <w:tab/>
              <w:t>&lt;/itemKindInfo&gt;</w:t>
            </w:r>
          </w:p>
          <w:p w14:paraId="46782767" w14:textId="77777777" w:rsidR="00B12CA7" w:rsidRDefault="00B12CA7" w:rsidP="00B12CA7">
            <w:r>
              <w:tab/>
              <w:t xml:space="preserve">  </w:t>
            </w:r>
            <w:r>
              <w:tab/>
            </w:r>
            <w:r>
              <w:tab/>
              <w:t>&lt;/itemKindInfoList&gt;</w:t>
            </w:r>
          </w:p>
          <w:p w14:paraId="0A8C6A98" w14:textId="77777777" w:rsidR="00B12CA7" w:rsidRDefault="00B12CA7" w:rsidP="00B12CA7">
            <w:r>
              <w:tab/>
              <w:t xml:space="preserve">  </w:t>
            </w:r>
            <w:r>
              <w:tab/>
              <w:t>&lt;/policyInfo&gt;</w:t>
            </w:r>
          </w:p>
          <w:p w14:paraId="47E20A55" w14:textId="77777777" w:rsidR="00B12CA7" w:rsidRDefault="00B12CA7" w:rsidP="00B12CA7">
            <w:r>
              <w:t xml:space="preserve">  </w:t>
            </w:r>
            <w:r>
              <w:tab/>
              <w:t>&lt;/policyInfoList&gt;</w:t>
            </w:r>
          </w:p>
          <w:p w14:paraId="45B332CC" w14:textId="77777777" w:rsidR="00B12CA7" w:rsidRDefault="00B12CA7" w:rsidP="00B12CA7">
            <w:r>
              <w:t xml:space="preserve">  &lt;/body&gt;</w:t>
            </w:r>
          </w:p>
          <w:p w14:paraId="12109EBF" w14:textId="06B0A6BC" w:rsidR="00BF22FD" w:rsidRPr="00BF22FD" w:rsidRDefault="00B12CA7" w:rsidP="00B12CA7">
            <w:r>
              <w:t>&lt;/Packet&gt;</w:t>
            </w:r>
          </w:p>
        </w:tc>
      </w:tr>
    </w:tbl>
    <w:p w14:paraId="589AAA57" w14:textId="77777777" w:rsidR="00BF22FD" w:rsidRDefault="00BF22FD" w:rsidP="00BF22FD"/>
    <w:p w14:paraId="4085AC6A" w14:textId="77777777" w:rsidR="00BF22FD" w:rsidRPr="00BF22FD" w:rsidRDefault="00BF22FD" w:rsidP="00BF22FD"/>
    <w:tbl>
      <w:tblPr>
        <w:tblW w:w="9214" w:type="dxa"/>
        <w:tblInd w:w="-8" w:type="dxa"/>
        <w:tblLook w:val="04A0" w:firstRow="1" w:lastRow="0" w:firstColumn="1" w:lastColumn="0" w:noHBand="0" w:noVBand="1"/>
      </w:tblPr>
      <w:tblGrid>
        <w:gridCol w:w="2160"/>
        <w:gridCol w:w="2480"/>
        <w:gridCol w:w="2023"/>
        <w:gridCol w:w="1417"/>
        <w:gridCol w:w="1134"/>
        <w:tblGridChange w:id="23">
          <w:tblGrid>
            <w:gridCol w:w="8"/>
            <w:gridCol w:w="2152"/>
            <w:gridCol w:w="8"/>
            <w:gridCol w:w="2472"/>
            <w:gridCol w:w="8"/>
            <w:gridCol w:w="2015"/>
            <w:gridCol w:w="8"/>
            <w:gridCol w:w="1409"/>
            <w:gridCol w:w="8"/>
            <w:gridCol w:w="1126"/>
            <w:gridCol w:w="8"/>
          </w:tblGrid>
        </w:tblGridChange>
      </w:tblGrid>
      <w:tr w:rsidR="000C0201" w:rsidRPr="00B167C5" w14:paraId="5EE85AA2" w14:textId="77777777" w:rsidTr="00526B78">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0A9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3A963F4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3106887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2AF33B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66013E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0C0201" w:rsidRPr="00B167C5" w14:paraId="1ED6A0B3"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2E9F14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33D96D3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73F6A3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16DB73C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BF5C6C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EFF360"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ADFAA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proposalNo</w:t>
            </w:r>
          </w:p>
        </w:tc>
        <w:tc>
          <w:tcPr>
            <w:tcW w:w="2480" w:type="dxa"/>
            <w:tcBorders>
              <w:top w:val="nil"/>
              <w:left w:val="nil"/>
              <w:bottom w:val="single" w:sz="4" w:space="0" w:color="auto"/>
              <w:right w:val="single" w:sz="4" w:space="0" w:color="auto"/>
            </w:tcBorders>
            <w:shd w:val="clear" w:color="auto" w:fill="auto"/>
            <w:vAlign w:val="bottom"/>
            <w:hideMark/>
          </w:tcPr>
          <w:p w14:paraId="619EAD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F74DB4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投保单号</w:t>
            </w:r>
          </w:p>
        </w:tc>
        <w:tc>
          <w:tcPr>
            <w:tcW w:w="1417" w:type="dxa"/>
            <w:tcBorders>
              <w:top w:val="nil"/>
              <w:left w:val="nil"/>
              <w:bottom w:val="single" w:sz="4" w:space="0" w:color="auto"/>
              <w:right w:val="single" w:sz="4" w:space="0" w:color="auto"/>
            </w:tcBorders>
            <w:shd w:val="clear" w:color="auto" w:fill="auto"/>
            <w:noWrap/>
            <w:vAlign w:val="bottom"/>
            <w:hideMark/>
          </w:tcPr>
          <w:p w14:paraId="610C2F1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B7692F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9D0E580"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658A32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policyNo</w:t>
            </w:r>
          </w:p>
        </w:tc>
        <w:tc>
          <w:tcPr>
            <w:tcW w:w="2480" w:type="dxa"/>
            <w:tcBorders>
              <w:top w:val="nil"/>
              <w:left w:val="nil"/>
              <w:bottom w:val="single" w:sz="4" w:space="0" w:color="auto"/>
              <w:right w:val="single" w:sz="4" w:space="0" w:color="auto"/>
            </w:tcBorders>
            <w:shd w:val="clear" w:color="auto" w:fill="auto"/>
            <w:vAlign w:val="bottom"/>
            <w:hideMark/>
          </w:tcPr>
          <w:p w14:paraId="21791EE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EA3AC8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保单号</w:t>
            </w:r>
          </w:p>
        </w:tc>
        <w:tc>
          <w:tcPr>
            <w:tcW w:w="1417" w:type="dxa"/>
            <w:tcBorders>
              <w:top w:val="nil"/>
              <w:left w:val="nil"/>
              <w:bottom w:val="single" w:sz="4" w:space="0" w:color="auto"/>
              <w:right w:val="single" w:sz="4" w:space="0" w:color="auto"/>
            </w:tcBorders>
            <w:shd w:val="clear" w:color="auto" w:fill="auto"/>
            <w:noWrap/>
            <w:vAlign w:val="bottom"/>
            <w:hideMark/>
          </w:tcPr>
          <w:p w14:paraId="281DC53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9241F4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911144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E0118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riskCode</w:t>
            </w:r>
          </w:p>
        </w:tc>
        <w:tc>
          <w:tcPr>
            <w:tcW w:w="2480" w:type="dxa"/>
            <w:tcBorders>
              <w:top w:val="nil"/>
              <w:left w:val="nil"/>
              <w:bottom w:val="single" w:sz="4" w:space="0" w:color="auto"/>
              <w:right w:val="single" w:sz="4" w:space="0" w:color="auto"/>
            </w:tcBorders>
            <w:shd w:val="clear" w:color="auto" w:fill="auto"/>
            <w:vAlign w:val="bottom"/>
            <w:hideMark/>
          </w:tcPr>
          <w:p w14:paraId="0B24E84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1EFB29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险种代码</w:t>
            </w:r>
          </w:p>
        </w:tc>
        <w:tc>
          <w:tcPr>
            <w:tcW w:w="1417" w:type="dxa"/>
            <w:tcBorders>
              <w:top w:val="nil"/>
              <w:left w:val="nil"/>
              <w:bottom w:val="single" w:sz="4" w:space="0" w:color="auto"/>
              <w:right w:val="single" w:sz="4" w:space="0" w:color="auto"/>
            </w:tcBorders>
            <w:shd w:val="clear" w:color="auto" w:fill="auto"/>
            <w:noWrap/>
            <w:vAlign w:val="bottom"/>
            <w:hideMark/>
          </w:tcPr>
          <w:p w14:paraId="03A38A6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0042D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1346DC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F43263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riskName</w:t>
            </w:r>
          </w:p>
        </w:tc>
        <w:tc>
          <w:tcPr>
            <w:tcW w:w="2480" w:type="dxa"/>
            <w:tcBorders>
              <w:top w:val="nil"/>
              <w:left w:val="nil"/>
              <w:bottom w:val="single" w:sz="4" w:space="0" w:color="auto"/>
              <w:right w:val="single" w:sz="4" w:space="0" w:color="auto"/>
            </w:tcBorders>
            <w:shd w:val="clear" w:color="auto" w:fill="auto"/>
            <w:vAlign w:val="bottom"/>
            <w:hideMark/>
          </w:tcPr>
          <w:p w14:paraId="7E1E81B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3644DD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险种名称</w:t>
            </w:r>
          </w:p>
        </w:tc>
        <w:tc>
          <w:tcPr>
            <w:tcW w:w="1417" w:type="dxa"/>
            <w:tcBorders>
              <w:top w:val="nil"/>
              <w:left w:val="nil"/>
              <w:bottom w:val="single" w:sz="4" w:space="0" w:color="auto"/>
              <w:right w:val="single" w:sz="4" w:space="0" w:color="auto"/>
            </w:tcBorders>
            <w:shd w:val="clear" w:color="auto" w:fill="auto"/>
            <w:noWrap/>
            <w:vAlign w:val="bottom"/>
            <w:hideMark/>
          </w:tcPr>
          <w:p w14:paraId="6A0ACF4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BBF9E9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68FFC7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648AD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appliName</w:t>
            </w:r>
          </w:p>
        </w:tc>
        <w:tc>
          <w:tcPr>
            <w:tcW w:w="2480" w:type="dxa"/>
            <w:tcBorders>
              <w:top w:val="nil"/>
              <w:left w:val="nil"/>
              <w:bottom w:val="single" w:sz="4" w:space="0" w:color="auto"/>
              <w:right w:val="single" w:sz="4" w:space="0" w:color="auto"/>
            </w:tcBorders>
            <w:shd w:val="clear" w:color="auto" w:fill="auto"/>
            <w:vAlign w:val="bottom"/>
            <w:hideMark/>
          </w:tcPr>
          <w:p w14:paraId="132E42C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0C39CE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1B6681D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68FD29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4562052"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D5783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insuredName</w:t>
            </w:r>
          </w:p>
        </w:tc>
        <w:tc>
          <w:tcPr>
            <w:tcW w:w="2480" w:type="dxa"/>
            <w:tcBorders>
              <w:top w:val="nil"/>
              <w:left w:val="nil"/>
              <w:bottom w:val="single" w:sz="4" w:space="0" w:color="auto"/>
              <w:right w:val="single" w:sz="4" w:space="0" w:color="auto"/>
            </w:tcBorders>
            <w:shd w:val="clear" w:color="auto" w:fill="auto"/>
            <w:vAlign w:val="bottom"/>
            <w:hideMark/>
          </w:tcPr>
          <w:p w14:paraId="147189A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2BBBEC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被保险人名称</w:t>
            </w:r>
          </w:p>
        </w:tc>
        <w:tc>
          <w:tcPr>
            <w:tcW w:w="1417" w:type="dxa"/>
            <w:tcBorders>
              <w:top w:val="nil"/>
              <w:left w:val="nil"/>
              <w:bottom w:val="single" w:sz="4" w:space="0" w:color="auto"/>
              <w:right w:val="single" w:sz="4" w:space="0" w:color="auto"/>
            </w:tcBorders>
            <w:shd w:val="clear" w:color="auto" w:fill="auto"/>
            <w:noWrap/>
            <w:vAlign w:val="bottom"/>
            <w:hideMark/>
          </w:tcPr>
          <w:p w14:paraId="5793186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11C437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319696D"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722EB0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currency</w:t>
            </w:r>
          </w:p>
        </w:tc>
        <w:tc>
          <w:tcPr>
            <w:tcW w:w="2480" w:type="dxa"/>
            <w:tcBorders>
              <w:top w:val="nil"/>
              <w:left w:val="nil"/>
              <w:bottom w:val="single" w:sz="4" w:space="0" w:color="auto"/>
              <w:right w:val="single" w:sz="4" w:space="0" w:color="auto"/>
            </w:tcBorders>
            <w:shd w:val="clear" w:color="auto" w:fill="auto"/>
            <w:vAlign w:val="bottom"/>
            <w:hideMark/>
          </w:tcPr>
          <w:p w14:paraId="019FC53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95D75A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币别代码</w:t>
            </w:r>
          </w:p>
        </w:tc>
        <w:tc>
          <w:tcPr>
            <w:tcW w:w="1417" w:type="dxa"/>
            <w:tcBorders>
              <w:top w:val="nil"/>
              <w:left w:val="nil"/>
              <w:bottom w:val="single" w:sz="4" w:space="0" w:color="auto"/>
              <w:right w:val="single" w:sz="4" w:space="0" w:color="auto"/>
            </w:tcBorders>
            <w:shd w:val="clear" w:color="auto" w:fill="auto"/>
            <w:noWrap/>
            <w:vAlign w:val="bottom"/>
            <w:hideMark/>
          </w:tcPr>
          <w:p w14:paraId="41770A4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ED2ABE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E9043D3"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0EE506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sumAmount</w:t>
            </w:r>
          </w:p>
        </w:tc>
        <w:tc>
          <w:tcPr>
            <w:tcW w:w="2480" w:type="dxa"/>
            <w:tcBorders>
              <w:top w:val="nil"/>
              <w:left w:val="nil"/>
              <w:bottom w:val="single" w:sz="4" w:space="0" w:color="auto"/>
              <w:right w:val="single" w:sz="4" w:space="0" w:color="auto"/>
            </w:tcBorders>
            <w:shd w:val="clear" w:color="auto" w:fill="auto"/>
            <w:vAlign w:val="bottom"/>
            <w:hideMark/>
          </w:tcPr>
          <w:p w14:paraId="118EE55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320132B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总保额</w:t>
            </w:r>
          </w:p>
        </w:tc>
        <w:tc>
          <w:tcPr>
            <w:tcW w:w="1417" w:type="dxa"/>
            <w:tcBorders>
              <w:top w:val="nil"/>
              <w:left w:val="nil"/>
              <w:bottom w:val="single" w:sz="4" w:space="0" w:color="auto"/>
              <w:right w:val="single" w:sz="4" w:space="0" w:color="auto"/>
            </w:tcBorders>
            <w:shd w:val="clear" w:color="auto" w:fill="auto"/>
            <w:noWrap/>
            <w:vAlign w:val="bottom"/>
            <w:hideMark/>
          </w:tcPr>
          <w:p w14:paraId="730376D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6F2E03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722708F"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F869EB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sumPremium</w:t>
            </w:r>
          </w:p>
        </w:tc>
        <w:tc>
          <w:tcPr>
            <w:tcW w:w="2480" w:type="dxa"/>
            <w:tcBorders>
              <w:top w:val="nil"/>
              <w:left w:val="nil"/>
              <w:bottom w:val="single" w:sz="4" w:space="0" w:color="auto"/>
              <w:right w:val="single" w:sz="4" w:space="0" w:color="auto"/>
            </w:tcBorders>
            <w:shd w:val="clear" w:color="auto" w:fill="auto"/>
            <w:noWrap/>
            <w:vAlign w:val="bottom"/>
            <w:hideMark/>
          </w:tcPr>
          <w:p w14:paraId="7A839AA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25D035F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总保费</w:t>
            </w:r>
          </w:p>
        </w:tc>
        <w:tc>
          <w:tcPr>
            <w:tcW w:w="1417" w:type="dxa"/>
            <w:tcBorders>
              <w:top w:val="nil"/>
              <w:left w:val="nil"/>
              <w:bottom w:val="single" w:sz="4" w:space="0" w:color="auto"/>
              <w:right w:val="single" w:sz="4" w:space="0" w:color="auto"/>
            </w:tcBorders>
            <w:shd w:val="clear" w:color="auto" w:fill="auto"/>
            <w:noWrap/>
            <w:vAlign w:val="bottom"/>
            <w:hideMark/>
          </w:tcPr>
          <w:p w14:paraId="3FB3C50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E9BB95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2CF70401"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F45071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startDate</w:t>
            </w:r>
          </w:p>
        </w:tc>
        <w:tc>
          <w:tcPr>
            <w:tcW w:w="2480" w:type="dxa"/>
            <w:tcBorders>
              <w:top w:val="nil"/>
              <w:left w:val="nil"/>
              <w:bottom w:val="single" w:sz="4" w:space="0" w:color="auto"/>
              <w:right w:val="single" w:sz="4" w:space="0" w:color="auto"/>
            </w:tcBorders>
            <w:shd w:val="clear" w:color="auto" w:fill="auto"/>
            <w:vAlign w:val="bottom"/>
            <w:hideMark/>
          </w:tcPr>
          <w:p w14:paraId="062D37A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0FBD9E2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起保日期</w:t>
            </w:r>
          </w:p>
        </w:tc>
        <w:tc>
          <w:tcPr>
            <w:tcW w:w="1417" w:type="dxa"/>
            <w:tcBorders>
              <w:top w:val="nil"/>
              <w:left w:val="nil"/>
              <w:bottom w:val="single" w:sz="4" w:space="0" w:color="auto"/>
              <w:right w:val="single" w:sz="4" w:space="0" w:color="auto"/>
            </w:tcBorders>
            <w:shd w:val="clear" w:color="auto" w:fill="auto"/>
            <w:noWrap/>
            <w:vAlign w:val="bottom"/>
            <w:hideMark/>
          </w:tcPr>
          <w:p w14:paraId="7869CBE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DC07F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72A5AA2"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615A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endDate</w:t>
            </w:r>
          </w:p>
        </w:tc>
        <w:tc>
          <w:tcPr>
            <w:tcW w:w="2480" w:type="dxa"/>
            <w:tcBorders>
              <w:top w:val="nil"/>
              <w:left w:val="nil"/>
              <w:bottom w:val="single" w:sz="4" w:space="0" w:color="auto"/>
              <w:right w:val="single" w:sz="4" w:space="0" w:color="auto"/>
            </w:tcBorders>
            <w:shd w:val="clear" w:color="auto" w:fill="auto"/>
            <w:vAlign w:val="bottom"/>
            <w:hideMark/>
          </w:tcPr>
          <w:p w14:paraId="00D40D2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620A79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终保日期</w:t>
            </w:r>
          </w:p>
        </w:tc>
        <w:tc>
          <w:tcPr>
            <w:tcW w:w="1417" w:type="dxa"/>
            <w:tcBorders>
              <w:top w:val="nil"/>
              <w:left w:val="nil"/>
              <w:bottom w:val="single" w:sz="4" w:space="0" w:color="auto"/>
              <w:right w:val="single" w:sz="4" w:space="0" w:color="auto"/>
            </w:tcBorders>
            <w:shd w:val="clear" w:color="auto" w:fill="auto"/>
            <w:noWrap/>
            <w:vAlign w:val="bottom"/>
            <w:hideMark/>
          </w:tcPr>
          <w:p w14:paraId="46E10AA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262E65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2DABDA5"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E3F54E"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comCode</w:t>
            </w:r>
          </w:p>
        </w:tc>
        <w:tc>
          <w:tcPr>
            <w:tcW w:w="2480" w:type="dxa"/>
            <w:tcBorders>
              <w:top w:val="nil"/>
              <w:left w:val="nil"/>
              <w:bottom w:val="single" w:sz="4" w:space="0" w:color="auto"/>
              <w:right w:val="single" w:sz="4" w:space="0" w:color="auto"/>
            </w:tcBorders>
            <w:shd w:val="clear" w:color="auto" w:fill="auto"/>
            <w:vAlign w:val="bottom"/>
            <w:hideMark/>
          </w:tcPr>
          <w:p w14:paraId="6A46A63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363C05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14D65E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EFD34A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CE9A95"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AA32E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comName</w:t>
            </w:r>
          </w:p>
        </w:tc>
        <w:tc>
          <w:tcPr>
            <w:tcW w:w="2480" w:type="dxa"/>
            <w:tcBorders>
              <w:top w:val="nil"/>
              <w:left w:val="nil"/>
              <w:bottom w:val="single" w:sz="4" w:space="0" w:color="auto"/>
              <w:right w:val="single" w:sz="4" w:space="0" w:color="auto"/>
            </w:tcBorders>
            <w:shd w:val="clear" w:color="auto" w:fill="auto"/>
            <w:vAlign w:val="bottom"/>
            <w:hideMark/>
          </w:tcPr>
          <w:p w14:paraId="186F276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B47545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7A7B50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7D5594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EB4A666"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70D434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w:t>
            </w:r>
          </w:p>
        </w:tc>
        <w:tc>
          <w:tcPr>
            <w:tcW w:w="2480" w:type="dxa"/>
            <w:tcBorders>
              <w:top w:val="nil"/>
              <w:left w:val="nil"/>
              <w:bottom w:val="single" w:sz="4" w:space="0" w:color="auto"/>
              <w:right w:val="single" w:sz="4" w:space="0" w:color="auto"/>
            </w:tcBorders>
            <w:shd w:val="clear" w:color="auto" w:fill="auto"/>
            <w:vAlign w:val="bottom"/>
            <w:hideMark/>
          </w:tcPr>
          <w:p w14:paraId="32DA21D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551911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55382AF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6D46F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76D38B1F"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3609A1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makeComName</w:t>
            </w:r>
          </w:p>
        </w:tc>
        <w:tc>
          <w:tcPr>
            <w:tcW w:w="2480" w:type="dxa"/>
            <w:tcBorders>
              <w:top w:val="nil"/>
              <w:left w:val="nil"/>
              <w:bottom w:val="single" w:sz="4" w:space="0" w:color="auto"/>
              <w:right w:val="single" w:sz="4" w:space="0" w:color="auto"/>
            </w:tcBorders>
            <w:shd w:val="clear" w:color="auto" w:fill="auto"/>
            <w:vAlign w:val="bottom"/>
            <w:hideMark/>
          </w:tcPr>
          <w:p w14:paraId="5C04CBC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F0BA17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3C3EF1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5BE0BB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60B0E4AA"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C8D0DD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operatorName</w:t>
            </w:r>
          </w:p>
        </w:tc>
        <w:tc>
          <w:tcPr>
            <w:tcW w:w="2480" w:type="dxa"/>
            <w:tcBorders>
              <w:top w:val="nil"/>
              <w:left w:val="nil"/>
              <w:bottom w:val="single" w:sz="4" w:space="0" w:color="auto"/>
              <w:right w:val="single" w:sz="4" w:space="0" w:color="auto"/>
            </w:tcBorders>
            <w:shd w:val="clear" w:color="auto" w:fill="auto"/>
            <w:vAlign w:val="bottom"/>
            <w:hideMark/>
          </w:tcPr>
          <w:p w14:paraId="3A58A2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54CFE3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经办人名称</w:t>
            </w:r>
          </w:p>
        </w:tc>
        <w:tc>
          <w:tcPr>
            <w:tcW w:w="1417" w:type="dxa"/>
            <w:tcBorders>
              <w:top w:val="nil"/>
              <w:left w:val="nil"/>
              <w:bottom w:val="single" w:sz="4" w:space="0" w:color="auto"/>
              <w:right w:val="single" w:sz="4" w:space="0" w:color="auto"/>
            </w:tcBorders>
            <w:shd w:val="clear" w:color="auto" w:fill="auto"/>
            <w:noWrap/>
            <w:vAlign w:val="bottom"/>
            <w:hideMark/>
          </w:tcPr>
          <w:p w14:paraId="25C0B69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D2933B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0EE15AA"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D41460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underwriteName</w:t>
            </w:r>
          </w:p>
        </w:tc>
        <w:tc>
          <w:tcPr>
            <w:tcW w:w="2480" w:type="dxa"/>
            <w:tcBorders>
              <w:top w:val="nil"/>
              <w:left w:val="nil"/>
              <w:bottom w:val="single" w:sz="4" w:space="0" w:color="auto"/>
              <w:right w:val="single" w:sz="4" w:space="0" w:color="auto"/>
            </w:tcBorders>
            <w:shd w:val="clear" w:color="auto" w:fill="auto"/>
            <w:vAlign w:val="bottom"/>
            <w:hideMark/>
          </w:tcPr>
          <w:p w14:paraId="4C27F5B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40B889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3984BBE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29C1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2322CE47"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8C1F4E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underwriteEndDate</w:t>
            </w:r>
          </w:p>
        </w:tc>
        <w:tc>
          <w:tcPr>
            <w:tcW w:w="2480" w:type="dxa"/>
            <w:tcBorders>
              <w:top w:val="nil"/>
              <w:left w:val="nil"/>
              <w:bottom w:val="single" w:sz="4" w:space="0" w:color="auto"/>
              <w:right w:val="single" w:sz="4" w:space="0" w:color="auto"/>
            </w:tcBorders>
            <w:shd w:val="clear" w:color="auto" w:fill="auto"/>
            <w:vAlign w:val="bottom"/>
            <w:hideMark/>
          </w:tcPr>
          <w:p w14:paraId="13DCE2B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1BF3359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核保通过时间</w:t>
            </w:r>
          </w:p>
        </w:tc>
        <w:tc>
          <w:tcPr>
            <w:tcW w:w="1417" w:type="dxa"/>
            <w:tcBorders>
              <w:top w:val="nil"/>
              <w:left w:val="nil"/>
              <w:bottom w:val="single" w:sz="4" w:space="0" w:color="auto"/>
              <w:right w:val="single" w:sz="4" w:space="0" w:color="auto"/>
            </w:tcBorders>
            <w:shd w:val="clear" w:color="auto" w:fill="auto"/>
            <w:noWrap/>
            <w:vAlign w:val="bottom"/>
            <w:hideMark/>
          </w:tcPr>
          <w:p w14:paraId="5C5ACB6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239EC1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05393DBD"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9503BC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flag</w:t>
            </w:r>
          </w:p>
        </w:tc>
        <w:tc>
          <w:tcPr>
            <w:tcW w:w="2480" w:type="dxa"/>
            <w:tcBorders>
              <w:top w:val="nil"/>
              <w:left w:val="nil"/>
              <w:bottom w:val="single" w:sz="4" w:space="0" w:color="auto"/>
              <w:right w:val="single" w:sz="4" w:space="0" w:color="auto"/>
            </w:tcBorders>
            <w:shd w:val="clear" w:color="auto" w:fill="auto"/>
            <w:vAlign w:val="bottom"/>
            <w:hideMark/>
          </w:tcPr>
          <w:p w14:paraId="661328A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VARCHAR2(6)</w:t>
            </w:r>
          </w:p>
        </w:tc>
        <w:tc>
          <w:tcPr>
            <w:tcW w:w="2023" w:type="dxa"/>
            <w:tcBorders>
              <w:top w:val="nil"/>
              <w:left w:val="nil"/>
              <w:bottom w:val="single" w:sz="4" w:space="0" w:color="auto"/>
              <w:right w:val="single" w:sz="4" w:space="0" w:color="auto"/>
            </w:tcBorders>
            <w:shd w:val="clear" w:color="auto" w:fill="auto"/>
            <w:noWrap/>
            <w:vAlign w:val="bottom"/>
            <w:hideMark/>
          </w:tcPr>
          <w:p w14:paraId="080B47D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主险附加险标志(1:主险 2:附加险)</w:t>
            </w:r>
          </w:p>
        </w:tc>
        <w:tc>
          <w:tcPr>
            <w:tcW w:w="1417" w:type="dxa"/>
            <w:tcBorders>
              <w:top w:val="nil"/>
              <w:left w:val="nil"/>
              <w:bottom w:val="single" w:sz="4" w:space="0" w:color="auto"/>
              <w:right w:val="single" w:sz="4" w:space="0" w:color="auto"/>
            </w:tcBorders>
            <w:shd w:val="clear" w:color="auto" w:fill="auto"/>
            <w:noWrap/>
            <w:vAlign w:val="bottom"/>
            <w:hideMark/>
          </w:tcPr>
          <w:p w14:paraId="33CFCD4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6033C9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160B28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00221F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kindCode</w:t>
            </w:r>
          </w:p>
        </w:tc>
        <w:tc>
          <w:tcPr>
            <w:tcW w:w="2480" w:type="dxa"/>
            <w:tcBorders>
              <w:top w:val="nil"/>
              <w:left w:val="nil"/>
              <w:bottom w:val="single" w:sz="4" w:space="0" w:color="auto"/>
              <w:right w:val="single" w:sz="4" w:space="0" w:color="auto"/>
            </w:tcBorders>
            <w:shd w:val="clear" w:color="auto" w:fill="auto"/>
            <w:vAlign w:val="bottom"/>
            <w:hideMark/>
          </w:tcPr>
          <w:p w14:paraId="6CDD3A2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E0C9998"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险别代码</w:t>
            </w:r>
          </w:p>
        </w:tc>
        <w:tc>
          <w:tcPr>
            <w:tcW w:w="1417" w:type="dxa"/>
            <w:tcBorders>
              <w:top w:val="nil"/>
              <w:left w:val="nil"/>
              <w:bottom w:val="single" w:sz="4" w:space="0" w:color="auto"/>
              <w:right w:val="single" w:sz="4" w:space="0" w:color="auto"/>
            </w:tcBorders>
            <w:shd w:val="clear" w:color="auto" w:fill="auto"/>
            <w:noWrap/>
            <w:vAlign w:val="bottom"/>
            <w:hideMark/>
          </w:tcPr>
          <w:p w14:paraId="446D697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473967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C8CEFF4"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5AD56E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kindName</w:t>
            </w:r>
          </w:p>
        </w:tc>
        <w:tc>
          <w:tcPr>
            <w:tcW w:w="2480" w:type="dxa"/>
            <w:tcBorders>
              <w:top w:val="nil"/>
              <w:left w:val="nil"/>
              <w:bottom w:val="single" w:sz="4" w:space="0" w:color="auto"/>
              <w:right w:val="single" w:sz="4" w:space="0" w:color="auto"/>
            </w:tcBorders>
            <w:shd w:val="clear" w:color="auto" w:fill="auto"/>
            <w:vAlign w:val="bottom"/>
            <w:hideMark/>
          </w:tcPr>
          <w:p w14:paraId="65EAE947"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0042615"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险别名称</w:t>
            </w:r>
          </w:p>
        </w:tc>
        <w:tc>
          <w:tcPr>
            <w:tcW w:w="1417" w:type="dxa"/>
            <w:tcBorders>
              <w:top w:val="nil"/>
              <w:left w:val="nil"/>
              <w:bottom w:val="single" w:sz="4" w:space="0" w:color="auto"/>
              <w:right w:val="single" w:sz="4" w:space="0" w:color="auto"/>
            </w:tcBorders>
            <w:shd w:val="clear" w:color="auto" w:fill="auto"/>
            <w:noWrap/>
            <w:vAlign w:val="bottom"/>
            <w:hideMark/>
          </w:tcPr>
          <w:p w14:paraId="3A35AC9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82A5F0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0A70839"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5DE3E0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itemCode</w:t>
            </w:r>
          </w:p>
        </w:tc>
        <w:tc>
          <w:tcPr>
            <w:tcW w:w="2480" w:type="dxa"/>
            <w:tcBorders>
              <w:top w:val="nil"/>
              <w:left w:val="nil"/>
              <w:bottom w:val="single" w:sz="4" w:space="0" w:color="auto"/>
              <w:right w:val="single" w:sz="4" w:space="0" w:color="auto"/>
            </w:tcBorders>
            <w:shd w:val="clear" w:color="auto" w:fill="auto"/>
            <w:vAlign w:val="bottom"/>
            <w:hideMark/>
          </w:tcPr>
          <w:p w14:paraId="49FD887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E6886AF"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标的代码</w:t>
            </w:r>
          </w:p>
        </w:tc>
        <w:tc>
          <w:tcPr>
            <w:tcW w:w="1417" w:type="dxa"/>
            <w:tcBorders>
              <w:top w:val="nil"/>
              <w:left w:val="nil"/>
              <w:bottom w:val="single" w:sz="4" w:space="0" w:color="auto"/>
              <w:right w:val="single" w:sz="4" w:space="0" w:color="auto"/>
            </w:tcBorders>
            <w:shd w:val="clear" w:color="auto" w:fill="auto"/>
            <w:noWrap/>
            <w:vAlign w:val="bottom"/>
            <w:hideMark/>
          </w:tcPr>
          <w:p w14:paraId="2B03B86C"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8C6E0B3"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4079DA71"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2F33A5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lastRenderedPageBreak/>
              <w:t>itemDetailName</w:t>
            </w:r>
          </w:p>
        </w:tc>
        <w:tc>
          <w:tcPr>
            <w:tcW w:w="2480" w:type="dxa"/>
            <w:tcBorders>
              <w:top w:val="nil"/>
              <w:left w:val="nil"/>
              <w:bottom w:val="single" w:sz="4" w:space="0" w:color="auto"/>
              <w:right w:val="single" w:sz="4" w:space="0" w:color="auto"/>
            </w:tcBorders>
            <w:shd w:val="clear" w:color="auto" w:fill="auto"/>
            <w:vAlign w:val="bottom"/>
            <w:hideMark/>
          </w:tcPr>
          <w:p w14:paraId="7811E7F4"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1FC7F70"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标的明细名称</w:t>
            </w:r>
          </w:p>
        </w:tc>
        <w:tc>
          <w:tcPr>
            <w:tcW w:w="1417" w:type="dxa"/>
            <w:tcBorders>
              <w:top w:val="nil"/>
              <w:left w:val="nil"/>
              <w:bottom w:val="single" w:sz="4" w:space="0" w:color="auto"/>
              <w:right w:val="single" w:sz="4" w:space="0" w:color="auto"/>
            </w:tcBorders>
            <w:shd w:val="clear" w:color="auto" w:fill="auto"/>
            <w:noWrap/>
            <w:vAlign w:val="bottom"/>
            <w:hideMark/>
          </w:tcPr>
          <w:p w14:paraId="2EB1D902"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7DEFC1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56308CAB" w14:textId="77777777" w:rsidTr="00526B78">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BE0409"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amount</w:t>
            </w:r>
          </w:p>
        </w:tc>
        <w:tc>
          <w:tcPr>
            <w:tcW w:w="2480" w:type="dxa"/>
            <w:tcBorders>
              <w:top w:val="nil"/>
              <w:left w:val="nil"/>
              <w:bottom w:val="single" w:sz="4" w:space="0" w:color="auto"/>
              <w:right w:val="single" w:sz="4" w:space="0" w:color="auto"/>
            </w:tcBorders>
            <w:shd w:val="clear" w:color="auto" w:fill="auto"/>
            <w:noWrap/>
            <w:vAlign w:val="bottom"/>
            <w:hideMark/>
          </w:tcPr>
          <w:p w14:paraId="1DAD7EB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23E3548D"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保额</w:t>
            </w:r>
          </w:p>
        </w:tc>
        <w:tc>
          <w:tcPr>
            <w:tcW w:w="1417" w:type="dxa"/>
            <w:tcBorders>
              <w:top w:val="nil"/>
              <w:left w:val="nil"/>
              <w:bottom w:val="single" w:sz="4" w:space="0" w:color="auto"/>
              <w:right w:val="single" w:sz="4" w:space="0" w:color="auto"/>
            </w:tcBorders>
            <w:shd w:val="clear" w:color="auto" w:fill="auto"/>
            <w:noWrap/>
            <w:vAlign w:val="bottom"/>
            <w:hideMark/>
          </w:tcPr>
          <w:p w14:paraId="632F7ACA"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F8681D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0C0201" w:rsidRPr="00B167C5" w14:paraId="12000304" w14:textId="77777777" w:rsidTr="00242209">
        <w:tblPrEx>
          <w:tblW w:w="9214" w:type="dxa"/>
          <w:tblInd w:w="-8" w:type="dxa"/>
          <w:tblPrExChange w:id="24" w:author="姜燕" w:date="2018-04-11T18:17:00Z">
            <w:tblPrEx>
              <w:tblW w:w="9214" w:type="dxa"/>
              <w:tblInd w:w="-8" w:type="dxa"/>
            </w:tblPrEx>
          </w:tblPrExChange>
        </w:tblPrEx>
        <w:trPr>
          <w:trHeight w:val="285"/>
          <w:trPrChange w:id="25" w:author="姜燕" w:date="2018-04-11T18:17:00Z">
            <w:trPr>
              <w:gridBefore w:val="1"/>
              <w:trHeight w:val="285"/>
            </w:trPr>
          </w:trPrChange>
        </w:trPr>
        <w:tc>
          <w:tcPr>
            <w:tcW w:w="2160" w:type="dxa"/>
            <w:tcBorders>
              <w:top w:val="nil"/>
              <w:left w:val="single" w:sz="4" w:space="0" w:color="auto"/>
              <w:bottom w:val="nil"/>
              <w:right w:val="single" w:sz="4" w:space="0" w:color="auto"/>
            </w:tcBorders>
            <w:shd w:val="clear" w:color="auto" w:fill="auto"/>
            <w:noWrap/>
            <w:vAlign w:val="bottom"/>
            <w:hideMark/>
            <w:tcPrChange w:id="26" w:author="姜燕" w:date="2018-04-11T18:17:00Z">
              <w:tcPr>
                <w:tcW w:w="216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F915B5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premium</w:t>
            </w:r>
          </w:p>
        </w:tc>
        <w:tc>
          <w:tcPr>
            <w:tcW w:w="2480" w:type="dxa"/>
            <w:tcBorders>
              <w:top w:val="nil"/>
              <w:left w:val="nil"/>
              <w:bottom w:val="nil"/>
              <w:right w:val="single" w:sz="4" w:space="0" w:color="auto"/>
            </w:tcBorders>
            <w:shd w:val="clear" w:color="auto" w:fill="auto"/>
            <w:noWrap/>
            <w:vAlign w:val="bottom"/>
            <w:hideMark/>
            <w:tcPrChange w:id="27" w:author="姜燕" w:date="2018-04-11T18:17:00Z">
              <w:tcPr>
                <w:tcW w:w="2480" w:type="dxa"/>
                <w:gridSpan w:val="2"/>
                <w:tcBorders>
                  <w:top w:val="nil"/>
                  <w:left w:val="nil"/>
                  <w:bottom w:val="single" w:sz="4" w:space="0" w:color="auto"/>
                  <w:right w:val="single" w:sz="4" w:space="0" w:color="auto"/>
                </w:tcBorders>
                <w:shd w:val="clear" w:color="auto" w:fill="auto"/>
                <w:noWrap/>
                <w:vAlign w:val="bottom"/>
                <w:hideMark/>
              </w:tcPr>
            </w:tcPrChange>
          </w:tcPr>
          <w:p w14:paraId="266A86B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nil"/>
              <w:right w:val="single" w:sz="4" w:space="0" w:color="auto"/>
            </w:tcBorders>
            <w:shd w:val="clear" w:color="auto" w:fill="auto"/>
            <w:noWrap/>
            <w:vAlign w:val="bottom"/>
            <w:hideMark/>
            <w:tcPrChange w:id="28" w:author="姜燕" w:date="2018-04-11T18:17:00Z">
              <w:tcPr>
                <w:tcW w:w="2023" w:type="dxa"/>
                <w:gridSpan w:val="2"/>
                <w:tcBorders>
                  <w:top w:val="nil"/>
                  <w:left w:val="nil"/>
                  <w:bottom w:val="single" w:sz="4" w:space="0" w:color="auto"/>
                  <w:right w:val="single" w:sz="4" w:space="0" w:color="auto"/>
                </w:tcBorders>
                <w:shd w:val="clear" w:color="auto" w:fill="auto"/>
                <w:noWrap/>
                <w:vAlign w:val="bottom"/>
                <w:hideMark/>
              </w:tcPr>
            </w:tcPrChange>
          </w:tcPr>
          <w:p w14:paraId="5FBF7126"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保费</w:t>
            </w:r>
          </w:p>
        </w:tc>
        <w:tc>
          <w:tcPr>
            <w:tcW w:w="1417" w:type="dxa"/>
            <w:tcBorders>
              <w:top w:val="nil"/>
              <w:left w:val="nil"/>
              <w:bottom w:val="nil"/>
              <w:right w:val="single" w:sz="4" w:space="0" w:color="auto"/>
            </w:tcBorders>
            <w:shd w:val="clear" w:color="auto" w:fill="auto"/>
            <w:noWrap/>
            <w:vAlign w:val="bottom"/>
            <w:hideMark/>
            <w:tcPrChange w:id="29" w:author="姜燕" w:date="2018-04-11T18:17:00Z">
              <w:tcPr>
                <w:tcW w:w="1417" w:type="dxa"/>
                <w:gridSpan w:val="2"/>
                <w:tcBorders>
                  <w:top w:val="nil"/>
                  <w:left w:val="nil"/>
                  <w:bottom w:val="single" w:sz="4" w:space="0" w:color="auto"/>
                  <w:right w:val="single" w:sz="4" w:space="0" w:color="auto"/>
                </w:tcBorders>
                <w:shd w:val="clear" w:color="auto" w:fill="auto"/>
                <w:noWrap/>
                <w:vAlign w:val="bottom"/>
                <w:hideMark/>
              </w:tcPr>
            </w:tcPrChange>
          </w:tcPr>
          <w:p w14:paraId="4E64A801"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nil"/>
              <w:right w:val="single" w:sz="4" w:space="0" w:color="auto"/>
            </w:tcBorders>
            <w:shd w:val="clear" w:color="auto" w:fill="auto"/>
            <w:noWrap/>
            <w:vAlign w:val="bottom"/>
            <w:hideMark/>
            <w:tcPrChange w:id="30" w:author="姜燕" w:date="2018-04-11T18:17:00Z">
              <w:tcPr>
                <w:tcW w:w="1134" w:type="dxa"/>
                <w:gridSpan w:val="2"/>
                <w:tcBorders>
                  <w:top w:val="nil"/>
                  <w:left w:val="nil"/>
                  <w:bottom w:val="single" w:sz="4" w:space="0" w:color="auto"/>
                  <w:right w:val="single" w:sz="4" w:space="0" w:color="auto"/>
                </w:tcBorders>
                <w:shd w:val="clear" w:color="auto" w:fill="auto"/>
                <w:noWrap/>
                <w:vAlign w:val="bottom"/>
                <w:hideMark/>
              </w:tcPr>
            </w:tcPrChange>
          </w:tcPr>
          <w:p w14:paraId="068E091B" w14:textId="77777777" w:rsidR="000C0201" w:rsidRPr="00B167C5" w:rsidRDefault="000C0201" w:rsidP="00526B78">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242209" w:rsidRPr="00B167C5" w14:paraId="48B18E5F" w14:textId="77777777" w:rsidTr="002D6DC5">
        <w:tblPrEx>
          <w:tblW w:w="9214" w:type="dxa"/>
          <w:tblInd w:w="-8" w:type="dxa"/>
          <w:tblPrExChange w:id="31" w:author="姜燕" w:date="2018-04-11T18:20:00Z">
            <w:tblPrEx>
              <w:tblW w:w="9214" w:type="dxa"/>
              <w:tblInd w:w="-8" w:type="dxa"/>
            </w:tblPrEx>
          </w:tblPrExChange>
        </w:tblPrEx>
        <w:trPr>
          <w:trHeight w:val="285"/>
          <w:ins w:id="32" w:author="姜燕" w:date="2018-04-11T18:17:00Z"/>
          <w:trPrChange w:id="33" w:author="姜燕" w:date="2018-04-11T18:20:00Z">
            <w:trPr>
              <w:gridBefore w:val="1"/>
              <w:trHeight w:val="285"/>
            </w:trPr>
          </w:trPrChange>
        </w:trPr>
        <w:tc>
          <w:tcPr>
            <w:tcW w:w="2160" w:type="dxa"/>
            <w:tcBorders>
              <w:top w:val="nil"/>
              <w:left w:val="single" w:sz="4" w:space="0" w:color="auto"/>
              <w:bottom w:val="nil"/>
              <w:right w:val="single" w:sz="4" w:space="0" w:color="auto"/>
            </w:tcBorders>
            <w:shd w:val="clear" w:color="auto" w:fill="auto"/>
            <w:noWrap/>
            <w:vAlign w:val="bottom"/>
            <w:tcPrChange w:id="34" w:author="姜燕" w:date="2018-04-11T18:20:00Z">
              <w:tcPr>
                <w:tcW w:w="2160"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0899FDBB" w14:textId="096DCA70" w:rsidR="00242209" w:rsidRPr="00B167C5" w:rsidRDefault="002D6DC5" w:rsidP="00526B78">
            <w:pPr>
              <w:widowControl/>
              <w:jc w:val="left"/>
              <w:rPr>
                <w:ins w:id="35" w:author="姜燕" w:date="2018-04-11T18:17:00Z"/>
                <w:rFonts w:ascii="等线" w:eastAsia="等线" w:hAnsi="等线" w:cs="宋体"/>
                <w:color w:val="000000"/>
                <w:kern w:val="0"/>
                <w:sz w:val="22"/>
              </w:rPr>
            </w:pPr>
            <w:ins w:id="36" w:author="姜燕" w:date="2018-04-11T18:19:00Z">
              <w:r w:rsidRPr="002D6DC5">
                <w:rPr>
                  <w:rFonts w:ascii="等线" w:eastAsia="等线" w:hAnsi="等线" w:cs="宋体"/>
                  <w:color w:val="000000"/>
                  <w:kern w:val="0"/>
                  <w:sz w:val="22"/>
                </w:rPr>
                <w:t>triggerPoint</w:t>
              </w:r>
            </w:ins>
          </w:p>
        </w:tc>
        <w:tc>
          <w:tcPr>
            <w:tcW w:w="2480" w:type="dxa"/>
            <w:tcBorders>
              <w:top w:val="nil"/>
              <w:left w:val="nil"/>
              <w:bottom w:val="nil"/>
              <w:right w:val="single" w:sz="4" w:space="0" w:color="auto"/>
            </w:tcBorders>
            <w:shd w:val="clear" w:color="auto" w:fill="auto"/>
            <w:noWrap/>
            <w:vAlign w:val="bottom"/>
            <w:tcPrChange w:id="37" w:author="姜燕" w:date="2018-04-11T18:20:00Z">
              <w:tcPr>
                <w:tcW w:w="2480" w:type="dxa"/>
                <w:gridSpan w:val="2"/>
                <w:tcBorders>
                  <w:top w:val="nil"/>
                  <w:left w:val="nil"/>
                  <w:bottom w:val="single" w:sz="4" w:space="0" w:color="auto"/>
                  <w:right w:val="single" w:sz="4" w:space="0" w:color="auto"/>
                </w:tcBorders>
                <w:shd w:val="clear" w:color="auto" w:fill="auto"/>
                <w:noWrap/>
                <w:vAlign w:val="bottom"/>
              </w:tcPr>
            </w:tcPrChange>
          </w:tcPr>
          <w:p w14:paraId="16A79500" w14:textId="663F0972" w:rsidR="00242209" w:rsidRPr="00B167C5" w:rsidRDefault="002D6DC5" w:rsidP="00526B78">
            <w:pPr>
              <w:widowControl/>
              <w:jc w:val="left"/>
              <w:rPr>
                <w:ins w:id="38" w:author="姜燕" w:date="2018-04-11T18:17:00Z"/>
                <w:rFonts w:ascii="等线" w:eastAsia="等线" w:hAnsi="等线" w:cs="宋体"/>
                <w:color w:val="000000"/>
                <w:kern w:val="0"/>
                <w:sz w:val="22"/>
              </w:rPr>
            </w:pPr>
            <w:ins w:id="39" w:author="姜燕" w:date="2018-04-11T18:19:00Z">
              <w:r>
                <w:rPr>
                  <w:rFonts w:ascii="等线" w:eastAsia="等线" w:hAnsi="等线" w:cs="宋体"/>
                  <w:color w:val="000000"/>
                  <w:kern w:val="0"/>
                  <w:sz w:val="22"/>
                </w:rPr>
                <w:t>NUMBER(</w:t>
              </w:r>
            </w:ins>
            <w:ins w:id="40" w:author="姜燕" w:date="2018-04-11T18:20:00Z">
              <w:r>
                <w:rPr>
                  <w:rFonts w:ascii="等线" w:eastAsia="等线" w:hAnsi="等线" w:cs="宋体"/>
                  <w:color w:val="000000"/>
                  <w:kern w:val="0"/>
                  <w:sz w:val="22"/>
                </w:rPr>
                <w:t>8</w:t>
              </w:r>
            </w:ins>
            <w:ins w:id="41" w:author="姜燕" w:date="2018-04-11T18:19:00Z">
              <w:r>
                <w:rPr>
                  <w:rFonts w:ascii="等线" w:eastAsia="等线" w:hAnsi="等线" w:cs="宋体"/>
                  <w:color w:val="000000"/>
                  <w:kern w:val="0"/>
                  <w:sz w:val="22"/>
                </w:rPr>
                <w:t>,</w:t>
              </w:r>
            </w:ins>
            <w:ins w:id="42" w:author="姜燕" w:date="2018-04-11T18:20:00Z">
              <w:r>
                <w:rPr>
                  <w:rFonts w:ascii="等线" w:eastAsia="等线" w:hAnsi="等线" w:cs="宋体"/>
                  <w:color w:val="000000"/>
                  <w:kern w:val="0"/>
                  <w:sz w:val="22"/>
                </w:rPr>
                <w:t>4</w:t>
              </w:r>
            </w:ins>
            <w:ins w:id="43" w:author="姜燕" w:date="2018-04-11T18:19:00Z">
              <w:r w:rsidRPr="002D6DC5">
                <w:rPr>
                  <w:rFonts w:ascii="等线" w:eastAsia="等线" w:hAnsi="等线" w:cs="宋体"/>
                  <w:color w:val="000000"/>
                  <w:kern w:val="0"/>
                  <w:sz w:val="22"/>
                </w:rPr>
                <w:t>)</w:t>
              </w:r>
            </w:ins>
          </w:p>
        </w:tc>
        <w:tc>
          <w:tcPr>
            <w:tcW w:w="2023" w:type="dxa"/>
            <w:tcBorders>
              <w:top w:val="nil"/>
              <w:left w:val="nil"/>
              <w:bottom w:val="nil"/>
              <w:right w:val="single" w:sz="4" w:space="0" w:color="auto"/>
            </w:tcBorders>
            <w:shd w:val="clear" w:color="auto" w:fill="auto"/>
            <w:noWrap/>
            <w:vAlign w:val="bottom"/>
            <w:tcPrChange w:id="44" w:author="姜燕" w:date="2018-04-11T18:20:00Z">
              <w:tcPr>
                <w:tcW w:w="2023" w:type="dxa"/>
                <w:gridSpan w:val="2"/>
                <w:tcBorders>
                  <w:top w:val="nil"/>
                  <w:left w:val="nil"/>
                  <w:bottom w:val="single" w:sz="4" w:space="0" w:color="auto"/>
                  <w:right w:val="single" w:sz="4" w:space="0" w:color="auto"/>
                </w:tcBorders>
                <w:shd w:val="clear" w:color="auto" w:fill="auto"/>
                <w:noWrap/>
                <w:vAlign w:val="bottom"/>
              </w:tcPr>
            </w:tcPrChange>
          </w:tcPr>
          <w:p w14:paraId="360BDEF7" w14:textId="6196C99C" w:rsidR="00242209" w:rsidRPr="00B167C5" w:rsidRDefault="002D6DC5" w:rsidP="00526B78">
            <w:pPr>
              <w:widowControl/>
              <w:jc w:val="left"/>
              <w:rPr>
                <w:ins w:id="45" w:author="姜燕" w:date="2018-04-11T18:17:00Z"/>
                <w:rFonts w:ascii="等线" w:eastAsia="等线" w:hAnsi="等线" w:cs="宋体"/>
                <w:color w:val="000000"/>
                <w:kern w:val="0"/>
                <w:sz w:val="22"/>
              </w:rPr>
            </w:pPr>
            <w:ins w:id="46" w:author="姜燕" w:date="2018-04-11T18:20:00Z">
              <w:r>
                <w:rPr>
                  <w:rFonts w:ascii="等线" w:eastAsia="等线" w:hAnsi="等线" w:cs="宋体" w:hint="eastAsia"/>
                  <w:color w:val="000000"/>
                  <w:kern w:val="0"/>
                  <w:sz w:val="22"/>
                </w:rPr>
                <w:t>起赔点</w:t>
              </w:r>
            </w:ins>
          </w:p>
        </w:tc>
        <w:tc>
          <w:tcPr>
            <w:tcW w:w="1417" w:type="dxa"/>
            <w:tcBorders>
              <w:top w:val="nil"/>
              <w:left w:val="nil"/>
              <w:bottom w:val="nil"/>
              <w:right w:val="single" w:sz="4" w:space="0" w:color="auto"/>
            </w:tcBorders>
            <w:shd w:val="clear" w:color="auto" w:fill="auto"/>
            <w:noWrap/>
            <w:vAlign w:val="bottom"/>
            <w:tcPrChange w:id="47" w:author="姜燕" w:date="2018-04-11T18:20:00Z">
              <w:tcPr>
                <w:tcW w:w="1417" w:type="dxa"/>
                <w:gridSpan w:val="2"/>
                <w:tcBorders>
                  <w:top w:val="nil"/>
                  <w:left w:val="nil"/>
                  <w:bottom w:val="single" w:sz="4" w:space="0" w:color="auto"/>
                  <w:right w:val="single" w:sz="4" w:space="0" w:color="auto"/>
                </w:tcBorders>
                <w:shd w:val="clear" w:color="auto" w:fill="auto"/>
                <w:noWrap/>
                <w:vAlign w:val="bottom"/>
              </w:tcPr>
            </w:tcPrChange>
          </w:tcPr>
          <w:p w14:paraId="00758BE4" w14:textId="7171B8BE" w:rsidR="00242209" w:rsidRPr="00B167C5" w:rsidRDefault="008A4201" w:rsidP="00526B78">
            <w:pPr>
              <w:widowControl/>
              <w:jc w:val="left"/>
              <w:rPr>
                <w:ins w:id="48" w:author="姜燕" w:date="2018-04-11T18:17:00Z"/>
                <w:rFonts w:ascii="等线" w:eastAsia="等线" w:hAnsi="等线" w:cs="宋体"/>
                <w:color w:val="000000"/>
                <w:kern w:val="0"/>
                <w:sz w:val="22"/>
              </w:rPr>
            </w:pPr>
            <w:ins w:id="49" w:author="姜燕" w:date="2018-04-11T18:21:00Z">
              <w:r>
                <w:rPr>
                  <w:rFonts w:ascii="等线" w:eastAsia="等线" w:hAnsi="等线" w:cs="宋体" w:hint="eastAsia"/>
                  <w:color w:val="000000"/>
                  <w:kern w:val="0"/>
                  <w:sz w:val="22"/>
                </w:rPr>
                <w:t>条件必填（有）</w:t>
              </w:r>
            </w:ins>
          </w:p>
        </w:tc>
        <w:tc>
          <w:tcPr>
            <w:tcW w:w="1134" w:type="dxa"/>
            <w:tcBorders>
              <w:top w:val="nil"/>
              <w:left w:val="nil"/>
              <w:bottom w:val="nil"/>
              <w:right w:val="single" w:sz="4" w:space="0" w:color="auto"/>
            </w:tcBorders>
            <w:shd w:val="clear" w:color="auto" w:fill="auto"/>
            <w:noWrap/>
            <w:vAlign w:val="bottom"/>
            <w:tcPrChange w:id="50" w:author="姜燕" w:date="2018-04-11T18:20:00Z">
              <w:tcPr>
                <w:tcW w:w="1134" w:type="dxa"/>
                <w:gridSpan w:val="2"/>
                <w:tcBorders>
                  <w:top w:val="nil"/>
                  <w:left w:val="nil"/>
                  <w:bottom w:val="single" w:sz="4" w:space="0" w:color="auto"/>
                  <w:right w:val="single" w:sz="4" w:space="0" w:color="auto"/>
                </w:tcBorders>
                <w:shd w:val="clear" w:color="auto" w:fill="auto"/>
                <w:noWrap/>
                <w:vAlign w:val="bottom"/>
              </w:tcPr>
            </w:tcPrChange>
          </w:tcPr>
          <w:p w14:paraId="38845B5B" w14:textId="03E62A69" w:rsidR="00242209" w:rsidRPr="00B167C5" w:rsidRDefault="002D6DC5" w:rsidP="00526B78">
            <w:pPr>
              <w:widowControl/>
              <w:jc w:val="left"/>
              <w:rPr>
                <w:ins w:id="51" w:author="姜燕" w:date="2018-04-11T18:17:00Z"/>
                <w:rFonts w:ascii="等线" w:eastAsia="等线" w:hAnsi="等线" w:cs="宋体"/>
                <w:color w:val="000000"/>
                <w:kern w:val="0"/>
                <w:sz w:val="22"/>
              </w:rPr>
            </w:pPr>
            <w:ins w:id="52" w:author="姜燕" w:date="2018-04-11T18:20:00Z">
              <w:r>
                <w:rPr>
                  <w:rFonts w:ascii="等线" w:eastAsia="等线" w:hAnsi="等线" w:cs="宋体" w:hint="eastAsia"/>
                  <w:color w:val="000000"/>
                  <w:kern w:val="0"/>
                  <w:sz w:val="22"/>
                </w:rPr>
                <w:t>百分比</w:t>
              </w:r>
            </w:ins>
          </w:p>
        </w:tc>
      </w:tr>
      <w:tr w:rsidR="002D6DC5" w:rsidRPr="00B167C5" w14:paraId="16AC623C" w14:textId="77777777" w:rsidTr="00526B78">
        <w:trPr>
          <w:trHeight w:val="285"/>
          <w:ins w:id="53" w:author="姜燕" w:date="2018-04-11T18:20:00Z"/>
        </w:trPr>
        <w:tc>
          <w:tcPr>
            <w:tcW w:w="2160" w:type="dxa"/>
            <w:tcBorders>
              <w:top w:val="nil"/>
              <w:left w:val="single" w:sz="4" w:space="0" w:color="auto"/>
              <w:bottom w:val="single" w:sz="4" w:space="0" w:color="auto"/>
              <w:right w:val="single" w:sz="4" w:space="0" w:color="auto"/>
            </w:tcBorders>
            <w:shd w:val="clear" w:color="auto" w:fill="auto"/>
            <w:noWrap/>
            <w:vAlign w:val="bottom"/>
          </w:tcPr>
          <w:p w14:paraId="7AE3B8AA" w14:textId="69AC903D" w:rsidR="002D6DC5" w:rsidRPr="002D6DC5" w:rsidRDefault="002D6DC5" w:rsidP="00526B78">
            <w:pPr>
              <w:widowControl/>
              <w:jc w:val="left"/>
              <w:rPr>
                <w:ins w:id="54" w:author="姜燕" w:date="2018-04-11T18:20:00Z"/>
                <w:rFonts w:ascii="等线" w:eastAsia="等线" w:hAnsi="等线" w:cs="宋体"/>
                <w:color w:val="000000"/>
                <w:kern w:val="0"/>
                <w:sz w:val="22"/>
              </w:rPr>
            </w:pPr>
            <w:ins w:id="55" w:author="姜燕" w:date="2018-04-11T18:20:00Z">
              <w:r w:rsidRPr="002D6DC5">
                <w:rPr>
                  <w:rFonts w:ascii="等线" w:eastAsia="等线" w:hAnsi="等线" w:cs="宋体"/>
                  <w:color w:val="000000"/>
                  <w:kern w:val="0"/>
                  <w:sz w:val="22"/>
                </w:rPr>
                <w:t>totalLossRatio</w:t>
              </w:r>
            </w:ins>
          </w:p>
        </w:tc>
        <w:tc>
          <w:tcPr>
            <w:tcW w:w="2480" w:type="dxa"/>
            <w:tcBorders>
              <w:top w:val="nil"/>
              <w:left w:val="nil"/>
              <w:bottom w:val="single" w:sz="4" w:space="0" w:color="auto"/>
              <w:right w:val="single" w:sz="4" w:space="0" w:color="auto"/>
            </w:tcBorders>
            <w:shd w:val="clear" w:color="auto" w:fill="auto"/>
            <w:noWrap/>
            <w:vAlign w:val="bottom"/>
          </w:tcPr>
          <w:p w14:paraId="0D303C29" w14:textId="29A358D2" w:rsidR="002D6DC5" w:rsidRPr="002D6DC5" w:rsidRDefault="002D6DC5" w:rsidP="00526B78">
            <w:pPr>
              <w:widowControl/>
              <w:jc w:val="left"/>
              <w:rPr>
                <w:ins w:id="56" w:author="姜燕" w:date="2018-04-11T18:20:00Z"/>
                <w:rFonts w:ascii="等线" w:eastAsia="等线" w:hAnsi="等线" w:cs="宋体"/>
                <w:color w:val="000000"/>
                <w:kern w:val="0"/>
                <w:sz w:val="22"/>
              </w:rPr>
            </w:pPr>
            <w:ins w:id="57" w:author="姜燕" w:date="2018-04-11T18:20:00Z">
              <w:r>
                <w:rPr>
                  <w:rFonts w:ascii="等线" w:eastAsia="等线" w:hAnsi="等线" w:cs="宋体"/>
                  <w:color w:val="000000"/>
                  <w:kern w:val="0"/>
                  <w:sz w:val="22"/>
                </w:rPr>
                <w:t>NUMBER(8,4</w:t>
              </w:r>
              <w:r w:rsidRPr="002D6DC5">
                <w:rPr>
                  <w:rFonts w:ascii="等线" w:eastAsia="等线" w:hAnsi="等线" w:cs="宋体"/>
                  <w:color w:val="000000"/>
                  <w:kern w:val="0"/>
                  <w:sz w:val="22"/>
                </w:rPr>
                <w:t>)</w:t>
              </w:r>
            </w:ins>
          </w:p>
        </w:tc>
        <w:tc>
          <w:tcPr>
            <w:tcW w:w="2023" w:type="dxa"/>
            <w:tcBorders>
              <w:top w:val="nil"/>
              <w:left w:val="nil"/>
              <w:bottom w:val="single" w:sz="4" w:space="0" w:color="auto"/>
              <w:right w:val="single" w:sz="4" w:space="0" w:color="auto"/>
            </w:tcBorders>
            <w:shd w:val="clear" w:color="auto" w:fill="auto"/>
            <w:noWrap/>
            <w:vAlign w:val="bottom"/>
          </w:tcPr>
          <w:p w14:paraId="0E80A1AD" w14:textId="295D70F9" w:rsidR="002D6DC5" w:rsidRDefault="002D6DC5" w:rsidP="00526B78">
            <w:pPr>
              <w:widowControl/>
              <w:jc w:val="left"/>
              <w:rPr>
                <w:ins w:id="58" w:author="姜燕" w:date="2018-04-11T18:20:00Z"/>
                <w:rFonts w:ascii="等线" w:eastAsia="等线" w:hAnsi="等线" w:cs="宋体"/>
                <w:color w:val="000000"/>
                <w:kern w:val="0"/>
                <w:sz w:val="22"/>
              </w:rPr>
            </w:pPr>
            <w:ins w:id="59" w:author="姜燕" w:date="2018-04-11T18:20:00Z">
              <w:r>
                <w:rPr>
                  <w:rFonts w:ascii="等线" w:eastAsia="等线" w:hAnsi="等线" w:cs="宋体" w:hint="eastAsia"/>
                  <w:color w:val="000000"/>
                  <w:kern w:val="0"/>
                  <w:sz w:val="22"/>
                </w:rPr>
                <w:t>全损损失率</w:t>
              </w:r>
            </w:ins>
          </w:p>
        </w:tc>
        <w:tc>
          <w:tcPr>
            <w:tcW w:w="1417" w:type="dxa"/>
            <w:tcBorders>
              <w:top w:val="nil"/>
              <w:left w:val="nil"/>
              <w:bottom w:val="single" w:sz="4" w:space="0" w:color="auto"/>
              <w:right w:val="single" w:sz="4" w:space="0" w:color="auto"/>
            </w:tcBorders>
            <w:shd w:val="clear" w:color="auto" w:fill="auto"/>
            <w:noWrap/>
            <w:vAlign w:val="bottom"/>
          </w:tcPr>
          <w:p w14:paraId="77C726D6" w14:textId="18A1E856" w:rsidR="002D6DC5" w:rsidRDefault="008A4201" w:rsidP="00526B78">
            <w:pPr>
              <w:widowControl/>
              <w:jc w:val="left"/>
              <w:rPr>
                <w:ins w:id="60" w:author="姜燕" w:date="2018-04-11T18:20:00Z"/>
                <w:rFonts w:ascii="等线" w:eastAsia="等线" w:hAnsi="等线" w:cs="宋体"/>
                <w:color w:val="000000"/>
                <w:kern w:val="0"/>
                <w:sz w:val="22"/>
              </w:rPr>
            </w:pPr>
            <w:ins w:id="61" w:author="姜燕" w:date="2018-04-11T18:21:00Z">
              <w:r>
                <w:rPr>
                  <w:rFonts w:ascii="等线" w:eastAsia="等线" w:hAnsi="等线" w:cs="宋体" w:hint="eastAsia"/>
                  <w:color w:val="000000"/>
                  <w:kern w:val="0"/>
                  <w:sz w:val="22"/>
                </w:rPr>
                <w:t>条件必填（有）</w:t>
              </w:r>
            </w:ins>
          </w:p>
        </w:tc>
        <w:tc>
          <w:tcPr>
            <w:tcW w:w="1134" w:type="dxa"/>
            <w:tcBorders>
              <w:top w:val="nil"/>
              <w:left w:val="nil"/>
              <w:bottom w:val="single" w:sz="4" w:space="0" w:color="auto"/>
              <w:right w:val="single" w:sz="4" w:space="0" w:color="auto"/>
            </w:tcBorders>
            <w:shd w:val="clear" w:color="auto" w:fill="auto"/>
            <w:noWrap/>
            <w:vAlign w:val="bottom"/>
          </w:tcPr>
          <w:p w14:paraId="2E29DA67" w14:textId="3A448801" w:rsidR="002D6DC5" w:rsidRDefault="002D6DC5" w:rsidP="00526B78">
            <w:pPr>
              <w:widowControl/>
              <w:jc w:val="left"/>
              <w:rPr>
                <w:ins w:id="62" w:author="姜燕" w:date="2018-04-11T18:20:00Z"/>
                <w:rFonts w:ascii="等线" w:eastAsia="等线" w:hAnsi="等线" w:cs="宋体"/>
                <w:color w:val="000000"/>
                <w:kern w:val="0"/>
                <w:sz w:val="22"/>
              </w:rPr>
            </w:pPr>
            <w:ins w:id="63" w:author="姜燕" w:date="2018-04-11T18:21:00Z">
              <w:r>
                <w:rPr>
                  <w:rFonts w:ascii="等线" w:eastAsia="等线" w:hAnsi="等线" w:cs="宋体" w:hint="eastAsia"/>
                  <w:color w:val="000000"/>
                  <w:kern w:val="0"/>
                  <w:sz w:val="22"/>
                </w:rPr>
                <w:t>百分比</w:t>
              </w:r>
            </w:ins>
          </w:p>
        </w:tc>
      </w:tr>
    </w:tbl>
    <w:p w14:paraId="520B1134" w14:textId="77777777" w:rsidR="009F635D" w:rsidRDefault="009F635D"/>
    <w:p w14:paraId="0D9FE165" w14:textId="77777777" w:rsidR="00C814F6" w:rsidRDefault="00C814F6" w:rsidP="00C814F6">
      <w:pPr>
        <w:pStyle w:val="1"/>
      </w:pPr>
      <w:r>
        <w:rPr>
          <w:rFonts w:hint="eastAsia"/>
        </w:rPr>
        <w:t>承保系统</w:t>
      </w:r>
    </w:p>
    <w:p w14:paraId="49968993" w14:textId="77777777" w:rsidR="00C814F6" w:rsidRDefault="00C814F6" w:rsidP="00C814F6">
      <w:pPr>
        <w:pStyle w:val="2"/>
      </w:pPr>
      <w:r>
        <w:rPr>
          <w:rFonts w:hint="eastAsia"/>
        </w:rPr>
        <w:t>与金禾系统对接</w:t>
      </w:r>
    </w:p>
    <w:p w14:paraId="2F28BAD9" w14:textId="77777777" w:rsidR="00C814F6" w:rsidRDefault="00C814F6" w:rsidP="00C814F6">
      <w:pPr>
        <w:pStyle w:val="3"/>
      </w:pPr>
      <w:r>
        <w:rPr>
          <w:rFonts w:hint="eastAsia"/>
        </w:rPr>
        <w:t>页面调用权限控制快速出单接口</w:t>
      </w:r>
    </w:p>
    <w:p w14:paraId="4894E6A1" w14:textId="77777777" w:rsidR="00F074D9" w:rsidRDefault="00F074D9" w:rsidP="00F074D9">
      <w:pPr>
        <w:pStyle w:val="4"/>
      </w:pPr>
      <w:r>
        <w:rPr>
          <w:rFonts w:hint="eastAsia"/>
        </w:rPr>
        <w:t>接口说明</w:t>
      </w:r>
    </w:p>
    <w:p w14:paraId="1360997D" w14:textId="77777777" w:rsidR="00F074D9" w:rsidRPr="00F074D9" w:rsidRDefault="00F074D9" w:rsidP="00F074D9">
      <w:r>
        <w:rPr>
          <w:rFonts w:ascii="仿宋" w:eastAsia="仿宋" w:hAnsi="仿宋" w:hint="eastAsia"/>
          <w:sz w:val="32"/>
          <w:szCs w:val="32"/>
        </w:rPr>
        <w:t>金禾系统发起快速出单流程，直接调用承保系统的投保录入页面的权限控制。</w:t>
      </w:r>
    </w:p>
    <w:p w14:paraId="7BED1292" w14:textId="77777777" w:rsidR="00C814F6" w:rsidRDefault="00C814F6" w:rsidP="00C814F6">
      <w:pPr>
        <w:pStyle w:val="4"/>
      </w:pPr>
      <w:r>
        <w:rPr>
          <w:rFonts w:hint="eastAsia"/>
        </w:rPr>
        <w:t>请求</w:t>
      </w:r>
      <w:r w:rsidR="00120935">
        <w:rPr>
          <w:rFonts w:hint="eastAsia"/>
        </w:rPr>
        <w:t>方式</w:t>
      </w:r>
    </w:p>
    <w:p w14:paraId="50EE53CA" w14:textId="77777777" w:rsidR="00C814F6" w:rsidRDefault="001F72D9" w:rsidP="00C814F6">
      <w:r>
        <w:rPr>
          <w:rFonts w:hint="eastAsia"/>
        </w:rPr>
        <w:t>调用完验证权限接口后</w:t>
      </w:r>
      <w:r w:rsidR="00F074D9">
        <w:t>R</w:t>
      </w:r>
      <w:r w:rsidR="00F074D9">
        <w:rPr>
          <w:rFonts w:hint="eastAsia"/>
        </w:rPr>
        <w:t>eturn</w:t>
      </w:r>
      <w:r w:rsidR="00F074D9">
        <w:t xml:space="preserve"> </w:t>
      </w:r>
      <w:r w:rsidR="00EC31F4">
        <w:rPr>
          <w:rFonts w:hint="eastAsia"/>
        </w:rPr>
        <w:t>U</w:t>
      </w:r>
      <w:r w:rsidR="00EC31F4">
        <w:t xml:space="preserve">RL </w:t>
      </w:r>
      <w:r w:rsidR="00F074D9">
        <w:rPr>
          <w:rFonts w:hint="eastAsia"/>
        </w:rPr>
        <w:t>访问</w:t>
      </w:r>
      <w:r w:rsidR="00A973B0">
        <w:rPr>
          <w:rFonts w:hint="eastAsia"/>
        </w:rPr>
        <w:t>承保系统页面</w:t>
      </w:r>
    </w:p>
    <w:p w14:paraId="621143D3" w14:textId="77777777" w:rsidR="003E1206" w:rsidRDefault="003E1206" w:rsidP="00C814F6">
      <w:r>
        <w:rPr>
          <w:rFonts w:hint="eastAsia"/>
        </w:rPr>
        <w:t>URL</w:t>
      </w:r>
      <w:r w:rsidR="002338D7">
        <w:t>(</w:t>
      </w:r>
      <w:r w:rsidR="002338D7">
        <w:rPr>
          <w:rFonts w:hint="eastAsia"/>
        </w:rPr>
        <w:t>测试环境地址</w:t>
      </w:r>
      <w:r w:rsidR="002338D7">
        <w:t>)</w:t>
      </w:r>
      <w:r>
        <w:t>:</w:t>
      </w:r>
      <w:r w:rsidR="00AF3214" w:rsidRPr="00AF3214">
        <w:t xml:space="preserve"> </w:t>
      </w:r>
      <w:hyperlink r:id="rId8" w:anchor="/UIproposal3107edit" w:history="1">
        <w:r w:rsidR="00AF3214" w:rsidRPr="008939F6">
          <w:rPr>
            <w:rStyle w:val="a9"/>
          </w:rPr>
          <w:t>http://192.168.0.5/prpall/#/UIproposal3107edit</w:t>
        </w:r>
      </w:hyperlink>
      <w:r w:rsidR="00394F5C">
        <w:t>?</w:t>
      </w:r>
      <w:r w:rsidR="00810A73">
        <w:t>insureListCode=</w:t>
      </w:r>
      <w:r w:rsidR="000C2757">
        <w:rPr>
          <w:rFonts w:hint="eastAsia"/>
        </w:rPr>
        <w:t>xxxx</w:t>
      </w:r>
      <w:r w:rsidR="000C2757">
        <w:t xml:space="preserve">   </w:t>
      </w:r>
    </w:p>
    <w:p w14:paraId="4B63CE84" w14:textId="77777777" w:rsidR="009B564D" w:rsidRDefault="003E1206" w:rsidP="00C814F6">
      <w:r>
        <w:rPr>
          <w:rFonts w:hint="eastAsia"/>
        </w:rPr>
        <w:t>参数：</w:t>
      </w:r>
    </w:p>
    <w:p w14:paraId="4EF68820" w14:textId="77777777" w:rsidR="003E1206" w:rsidRDefault="00810A73" w:rsidP="00C814F6">
      <w:r>
        <w:t>insureListCode</w:t>
      </w:r>
      <w:r>
        <w:rPr>
          <w:rFonts w:hint="eastAsia"/>
        </w:rPr>
        <w:t>：清单号</w:t>
      </w:r>
    </w:p>
    <w:p w14:paraId="62D11C39" w14:textId="77777777" w:rsidR="00C814F6" w:rsidRDefault="00C814F6" w:rsidP="00C814F6">
      <w:pPr>
        <w:pStyle w:val="3"/>
      </w:pPr>
      <w:r w:rsidRPr="0039453D">
        <w:rPr>
          <w:rFonts w:hint="eastAsia"/>
        </w:rPr>
        <w:lastRenderedPageBreak/>
        <w:t>查询历年承保信息</w:t>
      </w:r>
    </w:p>
    <w:p w14:paraId="0B34A66E" w14:textId="77777777" w:rsidR="00C814F6" w:rsidRDefault="00C814F6" w:rsidP="00C814F6">
      <w:pPr>
        <w:pStyle w:val="4"/>
      </w:pPr>
      <w:r>
        <w:rPr>
          <w:rFonts w:hint="eastAsia"/>
        </w:rPr>
        <w:t>接口说明</w:t>
      </w:r>
    </w:p>
    <w:p w14:paraId="7DE176C4" w14:textId="77777777" w:rsidR="00C814F6" w:rsidRPr="009F635D" w:rsidRDefault="009F635D" w:rsidP="009F635D">
      <w:pPr>
        <w:spacing w:line="360" w:lineRule="auto"/>
        <w:rPr>
          <w:rFonts w:ascii="仿宋" w:eastAsia="仿宋" w:hAnsi="仿宋"/>
          <w:sz w:val="32"/>
          <w:szCs w:val="32"/>
        </w:rPr>
      </w:pPr>
      <w:r w:rsidRPr="00D67933">
        <w:rPr>
          <w:rFonts w:ascii="仿宋" w:eastAsia="仿宋" w:hAnsi="仿宋" w:hint="eastAsia"/>
          <w:sz w:val="32"/>
          <w:szCs w:val="32"/>
        </w:rPr>
        <w:t>查询预投保清单对应的历年承保信息</w:t>
      </w:r>
    </w:p>
    <w:p w14:paraId="4D962EDE" w14:textId="77777777" w:rsidR="00C814F6" w:rsidRDefault="00C814F6" w:rsidP="00C814F6">
      <w:pPr>
        <w:pStyle w:val="4"/>
      </w:pPr>
      <w:r>
        <w:rPr>
          <w:rFonts w:hint="eastAsia"/>
        </w:rPr>
        <w:t>请求报文</w:t>
      </w:r>
    </w:p>
    <w:p w14:paraId="1590E99F" w14:textId="77777777" w:rsidR="00C814F6" w:rsidRDefault="009F635D" w:rsidP="00C814F6">
      <w:r>
        <w:rPr>
          <w:rFonts w:hint="eastAsia"/>
        </w:rPr>
        <w:t>置</w:t>
      </w:r>
      <w:r w:rsidR="00631571">
        <w:rPr>
          <w:rFonts w:hint="eastAsia"/>
        </w:rPr>
        <w:t>后</w:t>
      </w:r>
      <w:r>
        <w:rPr>
          <w:rFonts w:hint="eastAsia"/>
        </w:rPr>
        <w:t>开发</w:t>
      </w:r>
    </w:p>
    <w:p w14:paraId="735F2C9C" w14:textId="77777777" w:rsidR="00C814F6" w:rsidRDefault="00C814F6" w:rsidP="00C814F6">
      <w:pPr>
        <w:pStyle w:val="4"/>
      </w:pPr>
      <w:r>
        <w:rPr>
          <w:rFonts w:hint="eastAsia"/>
        </w:rPr>
        <w:t>返回报文</w:t>
      </w:r>
    </w:p>
    <w:tbl>
      <w:tblPr>
        <w:tblStyle w:val="a3"/>
        <w:tblW w:w="0" w:type="auto"/>
        <w:tblLook w:val="04A0" w:firstRow="1" w:lastRow="0" w:firstColumn="1" w:lastColumn="0" w:noHBand="0" w:noVBand="1"/>
      </w:tblPr>
      <w:tblGrid>
        <w:gridCol w:w="8522"/>
      </w:tblGrid>
      <w:tr w:rsidR="003B7665" w14:paraId="413FF9B0" w14:textId="77777777" w:rsidTr="00EF53BF">
        <w:tc>
          <w:tcPr>
            <w:tcW w:w="8522" w:type="dxa"/>
          </w:tcPr>
          <w:p w14:paraId="253F5130"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091A634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546031A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95E963D"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CB65437"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9C98258"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529A44E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03534BEF"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D94D1C3"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E5AA93B" w14:textId="77777777" w:rsidR="00C814F6" w:rsidRPr="00C814F6" w:rsidRDefault="00C814F6" w:rsidP="00C814F6"/>
    <w:p w14:paraId="071B238A" w14:textId="77777777" w:rsidR="00C814F6" w:rsidRDefault="00C814F6" w:rsidP="00C814F6">
      <w:pPr>
        <w:pStyle w:val="1"/>
        <w:numPr>
          <w:ilvl w:val="0"/>
          <w:numId w:val="0"/>
        </w:numPr>
        <w:ind w:left="432" w:hanging="432"/>
      </w:pPr>
      <w:r>
        <w:rPr>
          <w:rFonts w:hint="eastAsia"/>
        </w:rPr>
        <w:lastRenderedPageBreak/>
        <w:t>3理赔系统</w:t>
      </w:r>
    </w:p>
    <w:p w14:paraId="372F1636" w14:textId="77777777" w:rsidR="00C814F6" w:rsidRDefault="00C814F6" w:rsidP="00C814F6">
      <w:pPr>
        <w:pStyle w:val="2"/>
        <w:numPr>
          <w:ilvl w:val="0"/>
          <w:numId w:val="0"/>
        </w:numPr>
      </w:pPr>
      <w:r>
        <w:rPr>
          <w:rFonts w:hint="eastAsia"/>
        </w:rPr>
        <w:t>3.2与金禾系统对接</w:t>
      </w:r>
    </w:p>
    <w:p w14:paraId="2473EE7C" w14:textId="77777777" w:rsidR="00C814F6" w:rsidRDefault="00C814F6" w:rsidP="00C814F6">
      <w:pPr>
        <w:pStyle w:val="3"/>
        <w:numPr>
          <w:ilvl w:val="0"/>
          <w:numId w:val="0"/>
        </w:numPr>
      </w:pPr>
      <w:r>
        <w:rPr>
          <w:rFonts w:hint="eastAsia"/>
          <w:highlight w:val="lightGray"/>
        </w:rPr>
        <w:t>3.2.1</w:t>
      </w:r>
      <w:r w:rsidR="00125360" w:rsidRPr="00852FBF">
        <w:rPr>
          <w:rFonts w:ascii="仿宋" w:eastAsia="仿宋" w:hAnsi="仿宋" w:hint="eastAsia"/>
        </w:rPr>
        <w:t>报案信</w:t>
      </w:r>
      <w:r w:rsidR="00125360">
        <w:rPr>
          <w:rFonts w:ascii="仿宋" w:eastAsia="仿宋" w:hAnsi="仿宋" w:hint="eastAsia"/>
        </w:rPr>
        <w:t>息持久化</w:t>
      </w:r>
      <w:r w:rsidR="00125360" w:rsidRPr="00852FBF">
        <w:rPr>
          <w:rFonts w:ascii="仿宋" w:eastAsia="仿宋" w:hAnsi="仿宋" w:hint="eastAsia"/>
        </w:rPr>
        <w:t>接口</w:t>
      </w:r>
    </w:p>
    <w:p w14:paraId="0E90CEDC" w14:textId="77777777" w:rsidR="00C814F6" w:rsidRDefault="00C814F6" w:rsidP="00C814F6">
      <w:pPr>
        <w:pStyle w:val="4"/>
        <w:numPr>
          <w:ilvl w:val="0"/>
          <w:numId w:val="0"/>
        </w:numPr>
        <w:ind w:left="864" w:hanging="864"/>
      </w:pPr>
      <w:r>
        <w:rPr>
          <w:rFonts w:hint="eastAsia"/>
          <w:highlight w:val="lightGray"/>
        </w:rPr>
        <w:t>3.2.1.1</w:t>
      </w:r>
      <w:r>
        <w:rPr>
          <w:rFonts w:hint="eastAsia"/>
        </w:rPr>
        <w:t>接口说明</w:t>
      </w:r>
    </w:p>
    <w:p w14:paraId="645C9028" w14:textId="77777777" w:rsidR="00C814F6" w:rsidRPr="00227BEF" w:rsidRDefault="00227BEF" w:rsidP="00C814F6">
      <w:pPr>
        <w:rPr>
          <w:rFonts w:ascii="仿宋" w:eastAsia="仿宋" w:hAnsi="仿宋"/>
          <w:sz w:val="32"/>
          <w:szCs w:val="32"/>
        </w:rPr>
      </w:pPr>
      <w:r w:rsidRPr="00A84025">
        <w:rPr>
          <w:rFonts w:ascii="仿宋" w:eastAsia="仿宋" w:hAnsi="仿宋" w:hint="eastAsia"/>
          <w:sz w:val="32"/>
          <w:szCs w:val="32"/>
        </w:rPr>
        <w:t>供理金禾统调用，</w:t>
      </w:r>
      <w:r w:rsidR="00892731">
        <w:rPr>
          <w:rFonts w:ascii="仿宋" w:eastAsia="仿宋" w:hAnsi="仿宋" w:hint="eastAsia"/>
          <w:sz w:val="32"/>
          <w:szCs w:val="32"/>
        </w:rPr>
        <w:t>金禾</w:t>
      </w:r>
      <w:r w:rsidRPr="00852FBF">
        <w:rPr>
          <w:rFonts w:ascii="仿宋" w:eastAsia="仿宋" w:hAnsi="仿宋" w:hint="eastAsia"/>
          <w:sz w:val="32"/>
          <w:szCs w:val="32"/>
        </w:rPr>
        <w:t>系统</w:t>
      </w:r>
      <w:r>
        <w:rPr>
          <w:rFonts w:ascii="仿宋" w:eastAsia="仿宋" w:hAnsi="仿宋" w:hint="eastAsia"/>
          <w:sz w:val="32"/>
          <w:szCs w:val="32"/>
        </w:rPr>
        <w:t>接收预</w:t>
      </w:r>
      <w:r w:rsidRPr="00852FBF">
        <w:rPr>
          <w:rFonts w:ascii="仿宋" w:eastAsia="仿宋" w:hAnsi="仿宋" w:hint="eastAsia"/>
          <w:sz w:val="32"/>
          <w:szCs w:val="32"/>
        </w:rPr>
        <w:t>报案</w:t>
      </w:r>
      <w:r>
        <w:rPr>
          <w:rFonts w:ascii="仿宋" w:eastAsia="仿宋" w:hAnsi="仿宋" w:hint="eastAsia"/>
          <w:sz w:val="32"/>
          <w:szCs w:val="32"/>
        </w:rPr>
        <w:t>信息后，将</w:t>
      </w:r>
      <w:r w:rsidRPr="00852FBF">
        <w:rPr>
          <w:rFonts w:ascii="仿宋" w:eastAsia="仿宋" w:hAnsi="仿宋" w:hint="eastAsia"/>
          <w:sz w:val="32"/>
          <w:szCs w:val="32"/>
        </w:rPr>
        <w:t>案件</w:t>
      </w:r>
      <w:r>
        <w:rPr>
          <w:rFonts w:ascii="仿宋" w:eastAsia="仿宋" w:hAnsi="仿宋" w:hint="eastAsia"/>
          <w:sz w:val="32"/>
          <w:szCs w:val="32"/>
        </w:rPr>
        <w:t>进行合并生成正式报案并将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信息存储至理赔系统。</w:t>
      </w:r>
    </w:p>
    <w:p w14:paraId="4E133E40" w14:textId="1A2DE847" w:rsidR="00C814F6" w:rsidRDefault="00C814F6" w:rsidP="00C814F6">
      <w:pPr>
        <w:pStyle w:val="4"/>
        <w:numPr>
          <w:ilvl w:val="0"/>
          <w:numId w:val="0"/>
        </w:numPr>
      </w:pPr>
      <w:r>
        <w:rPr>
          <w:rFonts w:hint="eastAsia"/>
        </w:rPr>
        <w:t>3.2.1.2请求报文</w:t>
      </w:r>
    </w:p>
    <w:p w14:paraId="1078F446" w14:textId="77777777" w:rsidR="00E36B0D" w:rsidRDefault="00C74CF6" w:rsidP="00C74CF6">
      <w:r>
        <w:rPr>
          <w:rFonts w:hint="eastAsia"/>
        </w:rPr>
        <w:t>地址：</w:t>
      </w:r>
    </w:p>
    <w:p w14:paraId="6E349D78" w14:textId="4203E37A" w:rsidR="00C74CF6" w:rsidRPr="00C74CF6" w:rsidRDefault="00C74CF6" w:rsidP="00C74CF6">
      <w:r w:rsidRPr="00C74CF6">
        <w:t>http://www.sinosoft-hf.cn:9012/services/Agriclaim</w:t>
      </w:r>
      <w:r w:rsidR="00B84ADF">
        <w:rPr>
          <w:rFonts w:hint="eastAsia"/>
        </w:rPr>
        <w:t>Regist</w:t>
      </w:r>
      <w:r w:rsidRPr="00C74CF6">
        <w:t>Service?WSDL</w:t>
      </w:r>
    </w:p>
    <w:p w14:paraId="5347F06B" w14:textId="77777777" w:rsidR="00E07A12" w:rsidRDefault="00E07A12" w:rsidP="00E07A12">
      <w:pPr>
        <w:pBdr>
          <w:top w:val="single" w:sz="4" w:space="1" w:color="auto"/>
          <w:left w:val="single" w:sz="4" w:space="1" w:color="auto"/>
          <w:bottom w:val="single" w:sz="4" w:space="1" w:color="auto"/>
          <w:right w:val="single" w:sz="4" w:space="1" w:color="auto"/>
        </w:pBdr>
      </w:pPr>
      <w:r>
        <w:t>&lt;?xml version="1.0" encoding="GBK"?&gt;</w:t>
      </w:r>
    </w:p>
    <w:p w14:paraId="09DF2A8A" w14:textId="77777777" w:rsidR="00E07A12" w:rsidRDefault="00E07A12" w:rsidP="00E07A12">
      <w:pPr>
        <w:pBdr>
          <w:top w:val="single" w:sz="4" w:space="1" w:color="auto"/>
          <w:left w:val="single" w:sz="4" w:space="1" w:color="auto"/>
          <w:bottom w:val="single" w:sz="4" w:space="1" w:color="auto"/>
          <w:right w:val="single" w:sz="4" w:space="1" w:color="auto"/>
        </w:pBdr>
      </w:pPr>
      <w:r>
        <w:t>&lt;Packet type="request" version="1.0"&gt;</w:t>
      </w:r>
    </w:p>
    <w:p w14:paraId="516FB8AA"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60C2501"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4927116" w14:textId="71E58780" w:rsidR="00123A7E" w:rsidRDefault="00E07A12" w:rsidP="00BC1F2C">
      <w:pPr>
        <w:pBdr>
          <w:top w:val="single" w:sz="4" w:space="1" w:color="auto"/>
          <w:left w:val="single" w:sz="4" w:space="1" w:color="auto"/>
          <w:bottom w:val="single" w:sz="4" w:space="1" w:color="auto"/>
          <w:right w:val="single" w:sz="4" w:space="1" w:color="auto"/>
        </w:pBdr>
      </w:pPr>
      <w:r>
        <w:tab/>
        <w:t>&lt;body&gt;</w:t>
      </w:r>
    </w:p>
    <w:p w14:paraId="11535D51" w14:textId="22A785AA" w:rsidR="000955CC" w:rsidRDefault="000955CC" w:rsidP="005A55D2">
      <w:pPr>
        <w:pBdr>
          <w:top w:val="single" w:sz="4" w:space="1" w:color="auto"/>
          <w:left w:val="single" w:sz="4" w:space="1" w:color="auto"/>
          <w:bottom w:val="single" w:sz="4" w:space="1" w:color="auto"/>
          <w:right w:val="single" w:sz="4" w:space="1" w:color="auto"/>
        </w:pBdr>
      </w:pPr>
      <w:r>
        <w:tab/>
      </w:r>
      <w:r>
        <w:tab/>
      </w:r>
    </w:p>
    <w:p w14:paraId="62D310B3"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&lt;prpLregistDto&gt;</w:t>
      </w:r>
    </w:p>
    <w:p w14:paraId="56347C57" w14:textId="09C89D01" w:rsidR="00B32070" w:rsidRDefault="00B32070" w:rsidP="00B32070">
      <w:pPr>
        <w:pBdr>
          <w:top w:val="single" w:sz="4" w:space="1" w:color="auto"/>
          <w:left w:val="single" w:sz="4" w:space="1" w:color="auto"/>
          <w:bottom w:val="single" w:sz="4" w:space="1" w:color="auto"/>
          <w:right w:val="single" w:sz="4" w:space="1" w:color="auto"/>
        </w:pBdr>
      </w:pPr>
      <w:r>
        <w:tab/>
      </w:r>
      <w:r>
        <w:tab/>
        <w:t>&lt;riskCode&gt;</w:t>
      </w:r>
      <w:r w:rsidR="00A64512" w:rsidRPr="00FB6FCB">
        <w:rPr>
          <w:rFonts w:ascii="宋体" w:hAnsi="宋体"/>
        </w:rPr>
        <w:t>险种名称</w:t>
      </w:r>
      <w:r>
        <w:t>&lt;/riskCode&gt;</w:t>
      </w:r>
    </w:p>
    <w:p w14:paraId="3693033A" w14:textId="5AC386C9" w:rsidR="00B32070" w:rsidRDefault="00B32070" w:rsidP="00B32070">
      <w:pPr>
        <w:pBdr>
          <w:top w:val="single" w:sz="4" w:space="1" w:color="auto"/>
          <w:left w:val="single" w:sz="4" w:space="1" w:color="auto"/>
          <w:bottom w:val="single" w:sz="4" w:space="1" w:color="auto"/>
          <w:right w:val="single" w:sz="4" w:space="1" w:color="auto"/>
        </w:pBdr>
      </w:pPr>
      <w:r>
        <w:tab/>
      </w:r>
      <w:r>
        <w:tab/>
        <w:t>&lt;policyNo&gt;</w:t>
      </w:r>
      <w:r w:rsidR="00584AD1">
        <w:t>保单号码</w:t>
      </w:r>
      <w:r>
        <w:t>&lt;/policyNo&gt;</w:t>
      </w:r>
    </w:p>
    <w:p w14:paraId="40EF97F2" w14:textId="353E44A5" w:rsidR="00B32070" w:rsidRDefault="00B32070" w:rsidP="00B32070">
      <w:pPr>
        <w:pBdr>
          <w:top w:val="single" w:sz="4" w:space="1" w:color="auto"/>
          <w:left w:val="single" w:sz="4" w:space="1" w:color="auto"/>
          <w:bottom w:val="single" w:sz="4" w:space="1" w:color="auto"/>
          <w:right w:val="single" w:sz="4" w:space="1" w:color="auto"/>
        </w:pBdr>
        <w:ind w:firstLineChars="300" w:firstLine="840"/>
      </w:pPr>
      <w:r>
        <w:lastRenderedPageBreak/>
        <w:t>&lt;damageStartDate&gt;</w:t>
      </w:r>
      <w:r w:rsidR="00FE1EFD">
        <w:t>出险时间：天</w:t>
      </w:r>
      <w:r>
        <w:t>&lt;/damageStartDate&gt;</w:t>
      </w:r>
    </w:p>
    <w:p w14:paraId="42A4EA84" w14:textId="1A5DA0FF" w:rsidR="00B32070" w:rsidRDefault="00B32070" w:rsidP="00B32070">
      <w:pPr>
        <w:pBdr>
          <w:top w:val="single" w:sz="4" w:space="1" w:color="auto"/>
          <w:left w:val="single" w:sz="4" w:space="1" w:color="auto"/>
          <w:bottom w:val="single" w:sz="4" w:space="1" w:color="auto"/>
          <w:right w:val="single" w:sz="4" w:space="1" w:color="auto"/>
        </w:pBdr>
      </w:pPr>
      <w:r>
        <w:tab/>
      </w:r>
      <w:r>
        <w:tab/>
        <w:t>&lt;damageStartHour&gt;</w:t>
      </w:r>
      <w:r w:rsidR="00D872E2">
        <w:t>出险小时</w:t>
      </w:r>
      <w:r>
        <w:t>&lt;/damageStartHour&gt;</w:t>
      </w:r>
    </w:p>
    <w:p w14:paraId="4BC5AE5B" w14:textId="002355DE" w:rsidR="00B32070" w:rsidRDefault="00B32070" w:rsidP="00B32070">
      <w:pPr>
        <w:pBdr>
          <w:top w:val="single" w:sz="4" w:space="1" w:color="auto"/>
          <w:left w:val="single" w:sz="4" w:space="1" w:color="auto"/>
          <w:bottom w:val="single" w:sz="4" w:space="1" w:color="auto"/>
          <w:right w:val="single" w:sz="4" w:space="1" w:color="auto"/>
        </w:pBdr>
      </w:pPr>
      <w:r>
        <w:tab/>
      </w:r>
      <w:r>
        <w:tab/>
        <w:t>&lt;damageCode&gt;</w:t>
      </w:r>
      <w:r w:rsidR="006F652A">
        <w:t>出险原因代码</w:t>
      </w:r>
      <w:r>
        <w:t>&lt;/damageCode&gt;</w:t>
      </w:r>
    </w:p>
    <w:p w14:paraId="79BEC22E" w14:textId="6F54AD48" w:rsidR="00B32070" w:rsidRDefault="00B32070" w:rsidP="00B32070">
      <w:pPr>
        <w:pBdr>
          <w:top w:val="single" w:sz="4" w:space="1" w:color="auto"/>
          <w:left w:val="single" w:sz="4" w:space="1" w:color="auto"/>
          <w:bottom w:val="single" w:sz="4" w:space="1" w:color="auto"/>
          <w:right w:val="single" w:sz="4" w:space="1" w:color="auto"/>
        </w:pBdr>
      </w:pPr>
      <w:r>
        <w:tab/>
      </w:r>
      <w:r>
        <w:tab/>
        <w:t xml:space="preserve">&lt;damageName&gt; </w:t>
      </w:r>
      <w:r w:rsidR="006A48FD">
        <w:t>出险原因</w:t>
      </w:r>
      <w:r>
        <w:t>&lt;/damageName&gt;</w:t>
      </w:r>
    </w:p>
    <w:p w14:paraId="262C58D9" w14:textId="1BA6AFBC" w:rsidR="00B32070" w:rsidRDefault="00B32070" w:rsidP="00B32070">
      <w:pPr>
        <w:pBdr>
          <w:top w:val="single" w:sz="4" w:space="1" w:color="auto"/>
          <w:left w:val="single" w:sz="4" w:space="1" w:color="auto"/>
          <w:bottom w:val="single" w:sz="4" w:space="1" w:color="auto"/>
          <w:right w:val="single" w:sz="4" w:space="1" w:color="auto"/>
        </w:pBdr>
      </w:pPr>
      <w:r>
        <w:tab/>
      </w:r>
      <w:r>
        <w:tab/>
        <w:t>&lt;damageMessage&gt;</w:t>
      </w:r>
      <w:r w:rsidR="00B51268">
        <w:t>详细出险原因</w:t>
      </w:r>
      <w:r>
        <w:t>&lt;/damageMessage&gt;</w:t>
      </w:r>
    </w:p>
    <w:p w14:paraId="0E59334F"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&lt;reportorName&gt;报案人&lt;/reportorName&gt;</w:t>
      </w:r>
    </w:p>
    <w:p w14:paraId="0F121334" w14:textId="1A8B6A90" w:rsidR="00B32070" w:rsidRDefault="00B32070" w:rsidP="00B32070">
      <w:pPr>
        <w:pBdr>
          <w:top w:val="single" w:sz="4" w:space="1" w:color="auto"/>
          <w:left w:val="single" w:sz="4" w:space="1" w:color="auto"/>
          <w:bottom w:val="single" w:sz="4" w:space="1" w:color="auto"/>
          <w:right w:val="single" w:sz="4" w:space="1" w:color="auto"/>
        </w:pBdr>
      </w:pPr>
      <w:r>
        <w:tab/>
      </w:r>
      <w:r>
        <w:tab/>
        <w:t>&lt;reportDate&gt;</w:t>
      </w:r>
      <w:r w:rsidR="0097018B">
        <w:t>报案时间</w:t>
      </w:r>
      <w:r>
        <w:t>&lt;/reportDate&gt;</w:t>
      </w:r>
    </w:p>
    <w:p w14:paraId="43775987" w14:textId="11F76F4B" w:rsidR="00B32070" w:rsidRDefault="00B32070" w:rsidP="00B32070">
      <w:pPr>
        <w:pBdr>
          <w:top w:val="single" w:sz="4" w:space="1" w:color="auto"/>
          <w:left w:val="single" w:sz="4" w:space="1" w:color="auto"/>
          <w:bottom w:val="single" w:sz="4" w:space="1" w:color="auto"/>
          <w:right w:val="single" w:sz="4" w:space="1" w:color="auto"/>
        </w:pBdr>
      </w:pPr>
      <w:r>
        <w:tab/>
      </w:r>
      <w:r>
        <w:tab/>
        <w:t>&lt;reportHour&gt;</w:t>
      </w:r>
      <w:r w:rsidR="000A1F0B">
        <w:t>报案小时:到分钟</w:t>
      </w:r>
      <w:r>
        <w:t>&lt;/reportHour&gt;</w:t>
      </w:r>
    </w:p>
    <w:p w14:paraId="54B26D41" w14:textId="6BC7093C" w:rsidR="00B32070" w:rsidRDefault="00B32070" w:rsidP="00B32070">
      <w:pPr>
        <w:pBdr>
          <w:top w:val="single" w:sz="4" w:space="1" w:color="auto"/>
          <w:left w:val="single" w:sz="4" w:space="1" w:color="auto"/>
          <w:bottom w:val="single" w:sz="4" w:space="1" w:color="auto"/>
          <w:right w:val="single" w:sz="4" w:space="1" w:color="auto"/>
        </w:pBdr>
      </w:pPr>
      <w:r>
        <w:tab/>
      </w:r>
      <w:r>
        <w:tab/>
        <w:t>&lt;reportType&gt;</w:t>
      </w:r>
      <w:r w:rsidR="000A1F0B">
        <w:t>报案方式</w:t>
      </w:r>
      <w:r>
        <w:t>&lt;/reportType&gt;</w:t>
      </w:r>
    </w:p>
    <w:p w14:paraId="5C162EF4"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&lt;linkerName&gt;联系人&lt;/linkerName&gt;</w:t>
      </w:r>
    </w:p>
    <w:p w14:paraId="5A142666" w14:textId="635810A7" w:rsidR="00B32070" w:rsidRDefault="00B32070" w:rsidP="00B32070">
      <w:pPr>
        <w:pBdr>
          <w:top w:val="single" w:sz="4" w:space="1" w:color="auto"/>
          <w:left w:val="single" w:sz="4" w:space="1" w:color="auto"/>
          <w:bottom w:val="single" w:sz="4" w:space="1" w:color="auto"/>
          <w:right w:val="single" w:sz="4" w:space="1" w:color="auto"/>
        </w:pBdr>
      </w:pPr>
      <w:r>
        <w:tab/>
      </w:r>
      <w:r>
        <w:tab/>
        <w:t>&lt;phoneNumber&gt;</w:t>
      </w:r>
      <w:r w:rsidR="000A1F0B">
        <w:t>联系电话</w:t>
      </w:r>
      <w:r>
        <w:t>&lt;/phoneNumber&gt;</w:t>
      </w:r>
    </w:p>
    <w:p w14:paraId="5211F623" w14:textId="69B66EDF" w:rsidR="00B32070" w:rsidRDefault="00B32070" w:rsidP="00B32070">
      <w:pPr>
        <w:pBdr>
          <w:top w:val="single" w:sz="4" w:space="1" w:color="auto"/>
          <w:left w:val="single" w:sz="4" w:space="1" w:color="auto"/>
          <w:bottom w:val="single" w:sz="4" w:space="1" w:color="auto"/>
          <w:right w:val="single" w:sz="4" w:space="1" w:color="auto"/>
        </w:pBdr>
      </w:pPr>
      <w:r>
        <w:tab/>
      </w:r>
      <w:r>
        <w:tab/>
        <w:t>&lt;lossesNumber&gt;</w:t>
      </w:r>
      <w:r w:rsidR="00362274">
        <w:t>赔付数量</w:t>
      </w:r>
      <w:r>
        <w:t>&lt;/lossesNumber&gt;</w:t>
      </w:r>
    </w:p>
    <w:p w14:paraId="161C89D0" w14:textId="40E04E78" w:rsidR="00B32070" w:rsidRDefault="00B32070" w:rsidP="00B32070">
      <w:pPr>
        <w:pBdr>
          <w:top w:val="single" w:sz="4" w:space="1" w:color="auto"/>
          <w:left w:val="single" w:sz="4" w:space="1" w:color="auto"/>
          <w:bottom w:val="single" w:sz="4" w:space="1" w:color="auto"/>
          <w:right w:val="single" w:sz="4" w:space="1" w:color="auto"/>
        </w:pBdr>
      </w:pPr>
      <w:r>
        <w:tab/>
      </w:r>
      <w:r>
        <w:tab/>
        <w:t>&lt;lossesUnitCode&gt;</w:t>
      </w:r>
      <w:r w:rsidR="00935891">
        <w:t>赔付单位(11亩，13头)</w:t>
      </w:r>
      <w:r>
        <w:t>&lt;/lossesUnitCode&gt;</w:t>
      </w:r>
    </w:p>
    <w:p w14:paraId="5FDFB605" w14:textId="6974308F" w:rsidR="00B32070" w:rsidRDefault="00B32070" w:rsidP="00B32070">
      <w:pPr>
        <w:pBdr>
          <w:top w:val="single" w:sz="4" w:space="1" w:color="auto"/>
          <w:left w:val="single" w:sz="4" w:space="1" w:color="auto"/>
          <w:bottom w:val="single" w:sz="4" w:space="1" w:color="auto"/>
          <w:right w:val="single" w:sz="4" w:space="1" w:color="auto"/>
        </w:pBdr>
      </w:pPr>
      <w:r>
        <w:tab/>
      </w:r>
      <w:r>
        <w:tab/>
        <w:t>&lt;addressCode&gt;</w:t>
      </w:r>
      <w:r w:rsidR="006149D4">
        <w:t>出险地邮政编码</w:t>
      </w:r>
      <w:r>
        <w:t>&lt;/addressCode&gt;</w:t>
      </w:r>
    </w:p>
    <w:p w14:paraId="2456C645"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&lt;damageAddress&gt;出险地点&lt;/damageAddress&gt;</w:t>
      </w:r>
    </w:p>
    <w:p w14:paraId="3001007C" w14:textId="37B6FDAE" w:rsidR="00B32070" w:rsidRDefault="00B32070" w:rsidP="00B32070">
      <w:pPr>
        <w:pBdr>
          <w:top w:val="single" w:sz="4" w:space="1" w:color="auto"/>
          <w:left w:val="single" w:sz="4" w:space="1" w:color="auto"/>
          <w:bottom w:val="single" w:sz="4" w:space="1" w:color="auto"/>
          <w:right w:val="single" w:sz="4" w:space="1" w:color="auto"/>
        </w:pBdr>
      </w:pPr>
      <w:r>
        <w:tab/>
      </w:r>
      <w:r>
        <w:tab/>
        <w:t>&lt;esticurrency&gt;</w:t>
      </w:r>
      <w:r w:rsidR="008E430A">
        <w:rPr>
          <w:rFonts w:hint="eastAsia"/>
        </w:rPr>
        <w:t>币别</w:t>
      </w:r>
      <w:r>
        <w:t>&lt;/esticurrency&gt;</w:t>
      </w:r>
    </w:p>
    <w:p w14:paraId="317C7076" w14:textId="122D17CF" w:rsidR="00B32070" w:rsidRDefault="00B32070" w:rsidP="00B32070">
      <w:pPr>
        <w:pBdr>
          <w:top w:val="single" w:sz="4" w:space="1" w:color="auto"/>
          <w:left w:val="single" w:sz="4" w:space="1" w:color="auto"/>
          <w:bottom w:val="single" w:sz="4" w:space="1" w:color="auto"/>
          <w:right w:val="single" w:sz="4" w:space="1" w:color="auto"/>
        </w:pBdr>
      </w:pPr>
      <w:r>
        <w:tab/>
      </w:r>
      <w:r>
        <w:tab/>
        <w:t>&lt;estimateLoss&gt;</w:t>
      </w:r>
      <w:r w:rsidR="0045777B">
        <w:t>报损金额 默认0</w:t>
      </w:r>
      <w:r>
        <w:t>&lt;/estimateLoss&gt;</w:t>
      </w:r>
    </w:p>
    <w:p w14:paraId="0DF3296D"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&lt;lossName&gt;受损标的&lt;/lossName&gt;</w:t>
      </w:r>
    </w:p>
    <w:p w14:paraId="4488E3CF" w14:textId="163F7466" w:rsidR="00B32070" w:rsidRDefault="00B32070" w:rsidP="00B32070">
      <w:pPr>
        <w:pBdr>
          <w:top w:val="single" w:sz="4" w:space="1" w:color="auto"/>
          <w:left w:val="single" w:sz="4" w:space="1" w:color="auto"/>
          <w:bottom w:val="single" w:sz="4" w:space="1" w:color="auto"/>
          <w:right w:val="single" w:sz="4" w:space="1" w:color="auto"/>
        </w:pBdr>
      </w:pPr>
      <w:r>
        <w:tab/>
      </w:r>
      <w:r>
        <w:tab/>
        <w:t>&lt;operatorCode&gt;</w:t>
      </w:r>
      <w:r w:rsidR="000B53BE">
        <w:t>接报案员代码</w:t>
      </w:r>
      <w:r>
        <w:t>&lt;/operatorCode&gt;</w:t>
      </w:r>
    </w:p>
    <w:p w14:paraId="5298524B" w14:textId="6FCE4AE6" w:rsidR="00B32070" w:rsidRDefault="00B32070" w:rsidP="00B32070">
      <w:pPr>
        <w:pBdr>
          <w:top w:val="single" w:sz="4" w:space="1" w:color="auto"/>
          <w:left w:val="single" w:sz="4" w:space="1" w:color="auto"/>
          <w:bottom w:val="single" w:sz="4" w:space="1" w:color="auto"/>
          <w:right w:val="single" w:sz="4" w:space="1" w:color="auto"/>
        </w:pBdr>
      </w:pPr>
      <w:r>
        <w:tab/>
      </w:r>
      <w:r>
        <w:tab/>
        <w:t>&lt;makeCom&gt;</w:t>
      </w:r>
      <w:r w:rsidR="00082654">
        <w:t>理赔登记部门代码</w:t>
      </w:r>
      <w:r>
        <w:t>&lt;/makeCom&gt;</w:t>
      </w:r>
    </w:p>
    <w:p w14:paraId="3899D5C6" w14:textId="77777777" w:rsidR="00B32070" w:rsidRDefault="00B32070" w:rsidP="00B32070">
      <w:pPr>
        <w:pBdr>
          <w:top w:val="single" w:sz="4" w:space="1" w:color="auto"/>
          <w:left w:val="single" w:sz="4" w:space="1" w:color="auto"/>
          <w:bottom w:val="single" w:sz="4" w:space="1" w:color="auto"/>
          <w:right w:val="single" w:sz="4" w:space="1" w:color="auto"/>
        </w:pBdr>
      </w:pPr>
      <w:r>
        <w:tab/>
      </w:r>
      <w:r>
        <w:tab/>
        <w:t>&lt;context&gt;出险摘要&lt;/context&gt;</w:t>
      </w:r>
    </w:p>
    <w:p w14:paraId="00AACE32" w14:textId="1C5D0DA1" w:rsidR="00B32070" w:rsidRDefault="00B32070" w:rsidP="00B32070">
      <w:pPr>
        <w:pBdr>
          <w:top w:val="single" w:sz="4" w:space="1" w:color="auto"/>
          <w:left w:val="single" w:sz="4" w:space="1" w:color="auto"/>
          <w:bottom w:val="single" w:sz="4" w:space="1" w:color="auto"/>
          <w:right w:val="single" w:sz="4" w:space="1" w:color="auto"/>
        </w:pBdr>
      </w:pPr>
      <w:r>
        <w:tab/>
      </w:r>
      <w:r>
        <w:tab/>
        <w:t>&lt;catastropheCode1&gt;</w:t>
      </w:r>
      <w:r w:rsidR="00711C63">
        <w:t>巨灾一级代码</w:t>
      </w:r>
      <w:r>
        <w:t>&lt;/catastropheCode1&gt;</w:t>
      </w:r>
    </w:p>
    <w:p w14:paraId="33B50FA9" w14:textId="04A3E1EB" w:rsidR="00B32070" w:rsidRDefault="00B32070" w:rsidP="00B32070">
      <w:pPr>
        <w:pBdr>
          <w:top w:val="single" w:sz="4" w:space="1" w:color="auto"/>
          <w:left w:val="single" w:sz="4" w:space="1" w:color="auto"/>
          <w:bottom w:val="single" w:sz="4" w:space="1" w:color="auto"/>
          <w:right w:val="single" w:sz="4" w:space="1" w:color="auto"/>
        </w:pBdr>
      </w:pPr>
      <w:r>
        <w:lastRenderedPageBreak/>
        <w:tab/>
      </w:r>
      <w:r>
        <w:tab/>
        <w:t>&lt;catastropheName1&gt;巨灾</w:t>
      </w:r>
      <w:r w:rsidR="009B61AF">
        <w:rPr>
          <w:rFonts w:hint="eastAsia"/>
        </w:rPr>
        <w:t>一级</w:t>
      </w:r>
      <w:r>
        <w:t>名称&lt;/catastropheName1&gt;</w:t>
      </w:r>
    </w:p>
    <w:p w14:paraId="4426826A" w14:textId="431393E7" w:rsidR="00B32070" w:rsidRDefault="00B32070" w:rsidP="00B32070">
      <w:pPr>
        <w:pBdr>
          <w:top w:val="single" w:sz="4" w:space="1" w:color="auto"/>
          <w:left w:val="single" w:sz="4" w:space="1" w:color="auto"/>
          <w:bottom w:val="single" w:sz="4" w:space="1" w:color="auto"/>
          <w:right w:val="single" w:sz="4" w:space="1" w:color="auto"/>
        </w:pBdr>
      </w:pPr>
      <w:r>
        <w:tab/>
      </w:r>
      <w:r>
        <w:tab/>
        <w:t>&lt;catastropheCode2&gt;</w:t>
      </w:r>
      <w:r w:rsidR="00A42764">
        <w:t>巨灾</w:t>
      </w:r>
      <w:r w:rsidR="00A42764">
        <w:rPr>
          <w:rFonts w:hint="eastAsia"/>
        </w:rPr>
        <w:t>二</w:t>
      </w:r>
      <w:r w:rsidR="00A42764">
        <w:t>级代码</w:t>
      </w:r>
      <w:r>
        <w:t>&lt;/catastropheCode2&gt;</w:t>
      </w:r>
    </w:p>
    <w:p w14:paraId="1465EE72" w14:textId="57AE70B1" w:rsidR="00B32070" w:rsidRDefault="00B32070" w:rsidP="00B32070">
      <w:pPr>
        <w:pBdr>
          <w:top w:val="single" w:sz="4" w:space="1" w:color="auto"/>
          <w:left w:val="single" w:sz="4" w:space="1" w:color="auto"/>
          <w:bottom w:val="single" w:sz="4" w:space="1" w:color="auto"/>
          <w:right w:val="single" w:sz="4" w:space="1" w:color="auto"/>
        </w:pBdr>
      </w:pPr>
      <w:r>
        <w:tab/>
      </w:r>
      <w:r>
        <w:tab/>
        <w:t>&lt;catastropheName2&gt;巨灾</w:t>
      </w:r>
      <w:r w:rsidR="00A42764">
        <w:rPr>
          <w:rFonts w:hint="eastAsia"/>
        </w:rPr>
        <w:t>二</w:t>
      </w:r>
      <w:r w:rsidR="00A42764">
        <w:t>级</w:t>
      </w:r>
      <w:r>
        <w:t>名称&lt;/catastropheName2&gt;</w:t>
      </w:r>
    </w:p>
    <w:p w14:paraId="2579439D" w14:textId="4D084BB9" w:rsidR="00B32070" w:rsidRDefault="00B32070" w:rsidP="00B32070">
      <w:pPr>
        <w:pBdr>
          <w:top w:val="single" w:sz="4" w:space="1" w:color="auto"/>
          <w:left w:val="single" w:sz="4" w:space="1" w:color="auto"/>
          <w:bottom w:val="single" w:sz="4" w:space="1" w:color="auto"/>
          <w:right w:val="single" w:sz="4" w:space="1" w:color="auto"/>
        </w:pBdr>
      </w:pPr>
      <w:r>
        <w:tab/>
      </w:r>
      <w:r>
        <w:tab/>
        <w:t>&lt;insuredCode&gt;</w:t>
      </w:r>
      <w:r w:rsidR="00705AD0" w:rsidRPr="00D4781F">
        <w:rPr>
          <w:rFonts w:ascii="宋体" w:hAnsi="宋体" w:hint="eastAsia"/>
        </w:rPr>
        <w:t>被保险人代码</w:t>
      </w:r>
      <w:r>
        <w:t>&lt;/insuredCode&gt;</w:t>
      </w:r>
    </w:p>
    <w:p w14:paraId="38239A5A" w14:textId="68660C07" w:rsidR="00B32070" w:rsidRDefault="00B32070" w:rsidP="00B32070">
      <w:pPr>
        <w:pBdr>
          <w:top w:val="single" w:sz="4" w:space="1" w:color="auto"/>
          <w:left w:val="single" w:sz="4" w:space="1" w:color="auto"/>
          <w:bottom w:val="single" w:sz="4" w:space="1" w:color="auto"/>
          <w:right w:val="single" w:sz="4" w:space="1" w:color="auto"/>
        </w:pBdr>
      </w:pPr>
      <w:r>
        <w:t xml:space="preserve">      &lt;insuredName&gt;</w:t>
      </w:r>
      <w:r w:rsidR="00EC5E1E" w:rsidRPr="00D4781F">
        <w:rPr>
          <w:rFonts w:ascii="宋体" w:hAnsi="宋体" w:hint="eastAsia"/>
        </w:rPr>
        <w:t>被保险人</w:t>
      </w:r>
      <w:r w:rsidR="00EC5E1E">
        <w:rPr>
          <w:rFonts w:ascii="宋体" w:hAnsi="宋体" w:hint="eastAsia"/>
        </w:rPr>
        <w:t>名称</w:t>
      </w:r>
      <w:r>
        <w:t>&lt;/insuredName&gt;</w:t>
      </w:r>
    </w:p>
    <w:p w14:paraId="48E55100" w14:textId="10D90EFC" w:rsidR="00B32070" w:rsidRDefault="00B32070" w:rsidP="00B32070">
      <w:pPr>
        <w:pBdr>
          <w:top w:val="single" w:sz="4" w:space="1" w:color="auto"/>
          <w:left w:val="single" w:sz="4" w:space="1" w:color="auto"/>
          <w:bottom w:val="single" w:sz="4" w:space="1" w:color="auto"/>
          <w:right w:val="single" w:sz="4" w:space="1" w:color="auto"/>
        </w:pBdr>
      </w:pPr>
      <w:r>
        <w:t xml:space="preserve">      &lt;acceptFlag&gt;</w:t>
      </w:r>
      <w:r w:rsidR="00D9012B" w:rsidRPr="00D4781F">
        <w:rPr>
          <w:rFonts w:ascii="宋体" w:hAnsi="宋体" w:hint="eastAsia"/>
        </w:rPr>
        <w:t>受理标志</w:t>
      </w:r>
      <w:r w:rsidR="00D9012B" w:rsidRPr="00D4781F">
        <w:rPr>
          <w:rFonts w:ascii="宋体" w:hAnsi="宋体"/>
        </w:rPr>
        <w:t>(Y/N)</w:t>
      </w:r>
      <w:r>
        <w:t>&lt;/acceptFlag&gt;</w:t>
      </w:r>
    </w:p>
    <w:p w14:paraId="206152D4" w14:textId="0421DFF7" w:rsidR="00B32070" w:rsidRDefault="00B32070" w:rsidP="00B32070">
      <w:pPr>
        <w:pBdr>
          <w:top w:val="single" w:sz="4" w:space="1" w:color="auto"/>
          <w:left w:val="single" w:sz="4" w:space="1" w:color="auto"/>
          <w:bottom w:val="single" w:sz="4" w:space="1" w:color="auto"/>
          <w:right w:val="single" w:sz="4" w:space="1" w:color="auto"/>
        </w:pBdr>
      </w:pPr>
      <w:r>
        <w:t xml:space="preserve">      &lt;classCode&gt;</w:t>
      </w:r>
      <w:r w:rsidR="0094451B" w:rsidRPr="00D4781F">
        <w:rPr>
          <w:rFonts w:ascii="宋体" w:hAnsi="宋体" w:hint="eastAsia"/>
        </w:rPr>
        <w:t>险类代码</w:t>
      </w:r>
      <w:r>
        <w:t>&lt;/classCode&gt;</w:t>
      </w:r>
    </w:p>
    <w:p w14:paraId="50B36316" w14:textId="46AB40E5" w:rsidR="00B32070" w:rsidRDefault="00B32070" w:rsidP="00B32070">
      <w:pPr>
        <w:pBdr>
          <w:top w:val="single" w:sz="4" w:space="1" w:color="auto"/>
          <w:left w:val="single" w:sz="4" w:space="1" w:color="auto"/>
          <w:bottom w:val="single" w:sz="4" w:space="1" w:color="auto"/>
          <w:right w:val="single" w:sz="4" w:space="1" w:color="auto"/>
        </w:pBdr>
      </w:pPr>
      <w:r>
        <w:tab/>
      </w:r>
      <w:r>
        <w:tab/>
        <w:t>&lt;comCode&gt;</w:t>
      </w:r>
      <w:r w:rsidR="00DE794B" w:rsidRPr="00C43F24">
        <w:rPr>
          <w:rFonts w:ascii="宋体" w:hAnsi="宋体" w:hint="eastAsia"/>
        </w:rPr>
        <w:t>业务归属机构代码</w:t>
      </w:r>
      <w:r>
        <w:t>&lt;/comCode&gt;</w:t>
      </w:r>
    </w:p>
    <w:p w14:paraId="0CED1531" w14:textId="3014D04C" w:rsidR="00B32070" w:rsidRPr="00875920" w:rsidRDefault="00B32070" w:rsidP="00875920">
      <w:pPr>
        <w:rPr>
          <w:rFonts w:ascii="宋体" w:hAnsi="宋体"/>
        </w:rPr>
      </w:pPr>
      <w:r>
        <w:tab/>
      </w:r>
      <w:r>
        <w:tab/>
        <w:t>&lt;handler1Code&gt;</w:t>
      </w:r>
      <w:r w:rsidR="00D36C89" w:rsidRPr="00C43F24">
        <w:rPr>
          <w:rFonts w:ascii="宋体" w:hAnsi="宋体" w:hint="eastAsia"/>
        </w:rPr>
        <w:t>归属业务员代码</w:t>
      </w:r>
      <w:r>
        <w:t>&lt;/handler1Code&gt;</w:t>
      </w:r>
    </w:p>
    <w:p w14:paraId="7E52B63D" w14:textId="167F68BC" w:rsidR="00B32070" w:rsidRDefault="00B32070" w:rsidP="00B32070">
      <w:pPr>
        <w:pBdr>
          <w:top w:val="single" w:sz="4" w:space="1" w:color="auto"/>
          <w:left w:val="single" w:sz="4" w:space="1" w:color="auto"/>
          <w:bottom w:val="single" w:sz="4" w:space="1" w:color="auto"/>
          <w:right w:val="single" w:sz="4" w:space="1" w:color="auto"/>
        </w:pBdr>
      </w:pPr>
      <w:r>
        <w:t xml:space="preserve">      &lt;language&gt;</w:t>
      </w:r>
      <w:r w:rsidR="002F3280" w:rsidRPr="00C43F24">
        <w:rPr>
          <w:rFonts w:ascii="宋体" w:hAnsi="宋体" w:hint="eastAsia"/>
        </w:rPr>
        <w:t>语种</w:t>
      </w:r>
      <w:r>
        <w:t>&lt;/language&gt;</w:t>
      </w:r>
    </w:p>
    <w:p w14:paraId="46264044" w14:textId="1100CA80" w:rsidR="00B32070" w:rsidRPr="0064548E" w:rsidRDefault="00B32070" w:rsidP="0064548E">
      <w:pPr>
        <w:rPr>
          <w:rFonts w:ascii="宋体" w:hAnsi="宋体"/>
        </w:rPr>
      </w:pPr>
      <w:r>
        <w:t xml:space="preserve">      &lt;llflag&gt;</w:t>
      </w:r>
      <w:r w:rsidR="00A6551F" w:rsidRPr="00C43F24">
        <w:rPr>
          <w:rFonts w:ascii="宋体" w:hAnsi="宋体" w:hint="eastAsia"/>
        </w:rPr>
        <w:t>理赔类型</w:t>
      </w:r>
      <w:r>
        <w:t>&lt;/llflag&gt;</w:t>
      </w:r>
    </w:p>
    <w:p w14:paraId="447C3F27" w14:textId="06EA4D32" w:rsidR="00B32070" w:rsidRDefault="00B32070" w:rsidP="00B32070">
      <w:pPr>
        <w:pBdr>
          <w:top w:val="single" w:sz="4" w:space="1" w:color="auto"/>
          <w:left w:val="single" w:sz="4" w:space="1" w:color="auto"/>
          <w:bottom w:val="single" w:sz="4" w:space="1" w:color="auto"/>
          <w:right w:val="single" w:sz="4" w:space="1" w:color="auto"/>
        </w:pBdr>
      </w:pPr>
      <w:r>
        <w:t xml:space="preserve">      &lt;repeatInsureFlag&gt;</w:t>
      </w:r>
      <w:r w:rsidR="00F07E18" w:rsidRPr="00C43F24">
        <w:rPr>
          <w:rFonts w:ascii="宋体" w:hAnsi="宋体" w:hint="eastAsia"/>
        </w:rPr>
        <w:t>是否向别的保险公司投保</w:t>
      </w:r>
      <w:r w:rsidR="00F07E18" w:rsidRPr="00C43F24">
        <w:rPr>
          <w:rFonts w:ascii="宋体" w:hAnsi="宋体"/>
        </w:rPr>
        <w:t>(Y/N)</w:t>
      </w:r>
      <w:r>
        <w:t>&lt;/repeatInsureFlag&gt;</w:t>
      </w:r>
    </w:p>
    <w:p w14:paraId="6D8F9BD3" w14:textId="537C5C14" w:rsidR="00B32070" w:rsidRDefault="00B32070" w:rsidP="00B32070">
      <w:pPr>
        <w:pBdr>
          <w:top w:val="single" w:sz="4" w:space="1" w:color="auto"/>
          <w:left w:val="single" w:sz="4" w:space="1" w:color="auto"/>
          <w:bottom w:val="single" w:sz="4" w:space="1" w:color="auto"/>
          <w:right w:val="single" w:sz="4" w:space="1" w:color="auto"/>
        </w:pBdr>
      </w:pPr>
      <w:r>
        <w:t xml:space="preserve">      &lt;inputDate&gt;</w:t>
      </w:r>
      <w:r w:rsidR="00DE6527">
        <w:t xml:space="preserve"> </w:t>
      </w:r>
      <w:r w:rsidR="00DE6527">
        <w:rPr>
          <w:rFonts w:ascii="宋体" w:hAnsi="宋体" w:hint="eastAsia"/>
        </w:rPr>
        <w:t>输单日期</w:t>
      </w:r>
      <w:r>
        <w:t>&lt;/inputDate&gt;</w:t>
      </w:r>
    </w:p>
    <w:p w14:paraId="3959D3A1" w14:textId="03D98B6B" w:rsidR="00B32070" w:rsidRDefault="00B32070" w:rsidP="00B32070">
      <w:pPr>
        <w:pBdr>
          <w:top w:val="single" w:sz="4" w:space="1" w:color="auto"/>
          <w:left w:val="single" w:sz="4" w:space="1" w:color="auto"/>
          <w:bottom w:val="single" w:sz="4" w:space="1" w:color="auto"/>
          <w:right w:val="single" w:sz="4" w:space="1" w:color="auto"/>
        </w:pBdr>
      </w:pPr>
      <w:r>
        <w:t xml:space="preserve">      &lt;receiverName&gt;</w:t>
      </w:r>
      <w:r w:rsidR="00DE6527" w:rsidRPr="0031448C">
        <w:rPr>
          <w:rFonts w:ascii="宋体" w:hAnsi="宋体" w:hint="eastAsia"/>
        </w:rPr>
        <w:t>接案员姓名</w:t>
      </w:r>
      <w:r w:rsidR="00DE6527">
        <w:rPr>
          <w:rFonts w:hint="eastAsia"/>
        </w:rPr>
        <w:t>&lt;</w:t>
      </w:r>
      <w:r>
        <w:t>/receiverName&gt;</w:t>
      </w:r>
    </w:p>
    <w:p w14:paraId="0FBF94B7" w14:textId="63248BB7" w:rsidR="00B32070" w:rsidRDefault="00B32070" w:rsidP="00B32070">
      <w:pPr>
        <w:pBdr>
          <w:top w:val="single" w:sz="4" w:space="1" w:color="auto"/>
          <w:left w:val="single" w:sz="4" w:space="1" w:color="auto"/>
          <w:bottom w:val="single" w:sz="4" w:space="1" w:color="auto"/>
          <w:right w:val="single" w:sz="4" w:space="1" w:color="auto"/>
        </w:pBdr>
      </w:pPr>
      <w:r>
        <w:tab/>
        <w:t xml:space="preserve">   &lt;/prpLregistDto&gt;</w:t>
      </w:r>
    </w:p>
    <w:p w14:paraId="7A63B9F3" w14:textId="77777777" w:rsidR="00E07A12" w:rsidRDefault="00E07A12" w:rsidP="00E07A12">
      <w:pPr>
        <w:pBdr>
          <w:top w:val="single" w:sz="4" w:space="1" w:color="auto"/>
          <w:left w:val="single" w:sz="4" w:space="1" w:color="auto"/>
          <w:bottom w:val="single" w:sz="4" w:space="1" w:color="auto"/>
          <w:right w:val="single" w:sz="4" w:space="1" w:color="auto"/>
        </w:pBdr>
      </w:pPr>
      <w:r>
        <w:tab/>
        <w:t>&lt;/body&gt;</w:t>
      </w:r>
    </w:p>
    <w:p w14:paraId="5EE1A805" w14:textId="77777777" w:rsidR="00C814F6" w:rsidRDefault="00E07A12" w:rsidP="00E07A12">
      <w:pPr>
        <w:pBdr>
          <w:top w:val="single" w:sz="4" w:space="1" w:color="auto"/>
          <w:left w:val="single" w:sz="4" w:space="1" w:color="auto"/>
          <w:bottom w:val="single" w:sz="4" w:space="1" w:color="auto"/>
          <w:right w:val="single" w:sz="4" w:space="1" w:color="auto"/>
        </w:pBdr>
      </w:pPr>
      <w:r>
        <w:t>&lt;/Packet&gt;</w:t>
      </w:r>
    </w:p>
    <w:p w14:paraId="11F7B4B1" w14:textId="77777777" w:rsidR="009B54EB" w:rsidRPr="00FB6FCB" w:rsidRDefault="009B54EB" w:rsidP="009B54EB">
      <w:pPr>
        <w:rPr>
          <w:rFonts w:ascii="宋体" w:hAnsi="宋体"/>
        </w:rPr>
      </w:pPr>
      <w:r w:rsidRPr="00FB6FCB">
        <w:rPr>
          <w:rFonts w:ascii="宋体" w:hAnsi="宋体" w:hint="eastAsia"/>
        </w:rPr>
        <w:t>字段解释</w:t>
      </w:r>
    </w:p>
    <w:tbl>
      <w:tblPr>
        <w:tblW w:w="92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6"/>
        <w:gridCol w:w="2036"/>
        <w:gridCol w:w="2280"/>
        <w:gridCol w:w="1418"/>
        <w:gridCol w:w="892"/>
      </w:tblGrid>
      <w:tr w:rsidR="00B167C5" w:rsidRPr="00FB6FCB" w14:paraId="1B38F8E3" w14:textId="77777777" w:rsidTr="002C17CC">
        <w:trPr>
          <w:trHeight w:val="312"/>
        </w:trPr>
        <w:tc>
          <w:tcPr>
            <w:tcW w:w="2596" w:type="dxa"/>
          </w:tcPr>
          <w:p w14:paraId="66DB9ADA" w14:textId="77777777" w:rsidR="00B167C5" w:rsidRPr="00FB6FCB" w:rsidRDefault="00B167C5" w:rsidP="006F75EB">
            <w:pPr>
              <w:rPr>
                <w:rFonts w:ascii="宋体" w:hAnsi="宋体"/>
              </w:rPr>
            </w:pPr>
            <w:r w:rsidRPr="00FB6FCB">
              <w:rPr>
                <w:rFonts w:ascii="宋体" w:hAnsi="宋体"/>
              </w:rPr>
              <w:t>字段</w:t>
            </w:r>
          </w:p>
        </w:tc>
        <w:tc>
          <w:tcPr>
            <w:tcW w:w="2036" w:type="dxa"/>
          </w:tcPr>
          <w:p w14:paraId="11D09203" w14:textId="77777777" w:rsidR="00B167C5" w:rsidRPr="00FB6FCB" w:rsidRDefault="00B167C5" w:rsidP="006F75EB">
            <w:pPr>
              <w:rPr>
                <w:rFonts w:ascii="宋体" w:hAnsi="宋体"/>
              </w:rPr>
            </w:pPr>
            <w:r w:rsidRPr="00FB6FCB">
              <w:rPr>
                <w:rFonts w:ascii="宋体" w:hAnsi="宋体" w:hint="eastAsia"/>
              </w:rPr>
              <w:t>长度</w:t>
            </w:r>
          </w:p>
        </w:tc>
        <w:tc>
          <w:tcPr>
            <w:tcW w:w="2280" w:type="dxa"/>
          </w:tcPr>
          <w:p w14:paraId="097E3763" w14:textId="77777777" w:rsidR="00B167C5" w:rsidRPr="00FB6FCB" w:rsidRDefault="00132B49" w:rsidP="006F75EB">
            <w:pPr>
              <w:rPr>
                <w:rFonts w:ascii="宋体" w:hAnsi="宋体"/>
              </w:rPr>
            </w:pPr>
            <w:r>
              <w:rPr>
                <w:rFonts w:ascii="宋体" w:hAnsi="宋体" w:hint="eastAsia"/>
              </w:rPr>
              <w:t>字段名称</w:t>
            </w:r>
          </w:p>
        </w:tc>
        <w:tc>
          <w:tcPr>
            <w:tcW w:w="1418" w:type="dxa"/>
          </w:tcPr>
          <w:p w14:paraId="4A1F9094" w14:textId="77777777" w:rsidR="00B167C5" w:rsidRPr="00FB6FCB" w:rsidRDefault="00B167C5" w:rsidP="006F75EB">
            <w:pPr>
              <w:rPr>
                <w:rFonts w:ascii="宋体" w:hAnsi="宋体"/>
              </w:rPr>
            </w:pPr>
            <w:r w:rsidRPr="00FB6FCB">
              <w:rPr>
                <w:rFonts w:ascii="宋体" w:hAnsi="宋体" w:hint="eastAsia"/>
              </w:rPr>
              <w:t>是否必传</w:t>
            </w:r>
          </w:p>
        </w:tc>
        <w:tc>
          <w:tcPr>
            <w:tcW w:w="892" w:type="dxa"/>
          </w:tcPr>
          <w:p w14:paraId="37FA5FC6" w14:textId="77777777" w:rsidR="00B167C5" w:rsidRPr="00FB6FCB" w:rsidRDefault="00B167C5" w:rsidP="00B167C5">
            <w:pPr>
              <w:rPr>
                <w:rFonts w:ascii="宋体" w:hAnsi="宋体"/>
              </w:rPr>
            </w:pPr>
            <w:r w:rsidRPr="00FB6FCB">
              <w:rPr>
                <w:rFonts w:ascii="宋体" w:hAnsi="宋体" w:hint="eastAsia"/>
              </w:rPr>
              <w:t>备注</w:t>
            </w:r>
          </w:p>
        </w:tc>
      </w:tr>
      <w:tr w:rsidR="00B167C5" w:rsidRPr="00FB6FCB" w14:paraId="4BFB22F1" w14:textId="77777777" w:rsidTr="002C17CC">
        <w:trPr>
          <w:trHeight w:val="312"/>
        </w:trPr>
        <w:tc>
          <w:tcPr>
            <w:tcW w:w="2596" w:type="dxa"/>
            <w:vAlign w:val="bottom"/>
          </w:tcPr>
          <w:p w14:paraId="73B0DAA7" w14:textId="77777777" w:rsidR="00B167C5" w:rsidRPr="00FB6FCB" w:rsidRDefault="00B167C5" w:rsidP="006F75EB">
            <w:pPr>
              <w:rPr>
                <w:rFonts w:ascii="宋体" w:hAnsi="宋体"/>
              </w:rPr>
            </w:pPr>
            <w:r w:rsidRPr="00FB6FCB">
              <w:rPr>
                <w:rFonts w:ascii="宋体" w:hAnsi="宋体"/>
              </w:rPr>
              <w:t>riskCode</w:t>
            </w:r>
          </w:p>
        </w:tc>
        <w:tc>
          <w:tcPr>
            <w:tcW w:w="2036" w:type="dxa"/>
          </w:tcPr>
          <w:p w14:paraId="62C12FBA"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850E48A" w14:textId="77777777" w:rsidR="00B167C5" w:rsidRPr="00FB6FCB" w:rsidRDefault="00B167C5" w:rsidP="006F75EB">
            <w:pPr>
              <w:rPr>
                <w:rFonts w:ascii="宋体" w:hAnsi="宋体"/>
              </w:rPr>
            </w:pPr>
            <w:r w:rsidRPr="00FB6FCB">
              <w:rPr>
                <w:rFonts w:ascii="宋体" w:hAnsi="宋体"/>
              </w:rPr>
              <w:t>险种名称</w:t>
            </w:r>
          </w:p>
        </w:tc>
        <w:tc>
          <w:tcPr>
            <w:tcW w:w="1418" w:type="dxa"/>
          </w:tcPr>
          <w:p w14:paraId="425C40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816C11B" w14:textId="77777777" w:rsidR="00B167C5" w:rsidRPr="00FB6FCB" w:rsidRDefault="00B167C5" w:rsidP="006F75EB">
            <w:pPr>
              <w:rPr>
                <w:rFonts w:ascii="宋体" w:hAnsi="宋体"/>
              </w:rPr>
            </w:pPr>
          </w:p>
        </w:tc>
      </w:tr>
      <w:tr w:rsidR="00B167C5" w:rsidRPr="00FB6FCB" w14:paraId="69B06CC4" w14:textId="77777777" w:rsidTr="002C17CC">
        <w:trPr>
          <w:trHeight w:val="312"/>
        </w:trPr>
        <w:tc>
          <w:tcPr>
            <w:tcW w:w="2596" w:type="dxa"/>
            <w:vAlign w:val="bottom"/>
          </w:tcPr>
          <w:p w14:paraId="7C78543C" w14:textId="77777777" w:rsidR="00B167C5" w:rsidRPr="00FB6FCB" w:rsidRDefault="00B167C5" w:rsidP="006F75EB">
            <w:pPr>
              <w:rPr>
                <w:rFonts w:ascii="宋体" w:hAnsi="宋体"/>
              </w:rPr>
            </w:pPr>
            <w:r w:rsidRPr="00FB6FCB">
              <w:rPr>
                <w:rFonts w:ascii="宋体" w:hAnsi="宋体"/>
              </w:rPr>
              <w:t>policyNo</w:t>
            </w:r>
          </w:p>
        </w:tc>
        <w:tc>
          <w:tcPr>
            <w:tcW w:w="2036" w:type="dxa"/>
          </w:tcPr>
          <w:p w14:paraId="2F447616" w14:textId="77777777" w:rsidR="00B167C5" w:rsidRPr="00FB6FCB" w:rsidRDefault="00B167C5" w:rsidP="006F75EB">
            <w:pPr>
              <w:rPr>
                <w:rFonts w:ascii="宋体" w:hAnsi="宋体"/>
              </w:rPr>
            </w:pPr>
            <w:r w:rsidRPr="00FB6FCB">
              <w:rPr>
                <w:rFonts w:ascii="宋体" w:hAnsi="宋体" w:hint="eastAsia"/>
              </w:rPr>
              <w:t>Varchar2(22)</w:t>
            </w:r>
          </w:p>
        </w:tc>
        <w:tc>
          <w:tcPr>
            <w:tcW w:w="2280" w:type="dxa"/>
          </w:tcPr>
          <w:p w14:paraId="7073003B" w14:textId="77777777" w:rsidR="00B167C5" w:rsidRPr="00FB6FCB" w:rsidRDefault="00B167C5" w:rsidP="006F75EB">
            <w:pPr>
              <w:rPr>
                <w:rFonts w:ascii="宋体" w:hAnsi="宋体"/>
              </w:rPr>
            </w:pPr>
            <w:r w:rsidRPr="00FB6FCB">
              <w:rPr>
                <w:rFonts w:ascii="宋体" w:hAnsi="宋体"/>
              </w:rPr>
              <w:t>保单号码</w:t>
            </w:r>
          </w:p>
        </w:tc>
        <w:tc>
          <w:tcPr>
            <w:tcW w:w="1418" w:type="dxa"/>
          </w:tcPr>
          <w:p w14:paraId="06DCDA4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ADF582" w14:textId="77777777" w:rsidR="00B167C5" w:rsidRPr="00FB6FCB" w:rsidRDefault="00B167C5" w:rsidP="006F75EB">
            <w:pPr>
              <w:rPr>
                <w:rFonts w:ascii="宋体" w:hAnsi="宋体"/>
              </w:rPr>
            </w:pPr>
          </w:p>
        </w:tc>
      </w:tr>
      <w:tr w:rsidR="00B167C5" w:rsidRPr="00FB6FCB" w14:paraId="345DAEB5" w14:textId="77777777" w:rsidTr="002C17CC">
        <w:trPr>
          <w:trHeight w:val="312"/>
        </w:trPr>
        <w:tc>
          <w:tcPr>
            <w:tcW w:w="2596" w:type="dxa"/>
            <w:vAlign w:val="bottom"/>
          </w:tcPr>
          <w:p w14:paraId="304994AA" w14:textId="77777777" w:rsidR="00B167C5" w:rsidRPr="00FB6FCB" w:rsidRDefault="00B167C5" w:rsidP="006F75EB">
            <w:pPr>
              <w:rPr>
                <w:rFonts w:ascii="宋体" w:hAnsi="宋体"/>
              </w:rPr>
            </w:pPr>
            <w:r w:rsidRPr="00FB6FCB">
              <w:rPr>
                <w:rFonts w:ascii="宋体" w:hAnsi="宋体" w:hint="eastAsia"/>
              </w:rPr>
              <w:lastRenderedPageBreak/>
              <w:t>d</w:t>
            </w:r>
            <w:r w:rsidRPr="00FB6FCB">
              <w:rPr>
                <w:rFonts w:ascii="宋体" w:hAnsi="宋体"/>
              </w:rPr>
              <w:t>amageStartDate</w:t>
            </w:r>
          </w:p>
        </w:tc>
        <w:tc>
          <w:tcPr>
            <w:tcW w:w="2036" w:type="dxa"/>
          </w:tcPr>
          <w:p w14:paraId="11D90218" w14:textId="77777777" w:rsidR="00B167C5" w:rsidRPr="00FB6FCB" w:rsidRDefault="00B167C5" w:rsidP="006F75EB">
            <w:pPr>
              <w:rPr>
                <w:rFonts w:ascii="宋体" w:hAnsi="宋体"/>
              </w:rPr>
            </w:pPr>
            <w:r w:rsidRPr="00FB6FCB">
              <w:rPr>
                <w:rFonts w:ascii="宋体" w:hAnsi="宋体"/>
              </w:rPr>
              <w:t>DATE</w:t>
            </w:r>
          </w:p>
        </w:tc>
        <w:tc>
          <w:tcPr>
            <w:tcW w:w="2280" w:type="dxa"/>
          </w:tcPr>
          <w:p w14:paraId="4D321F5F" w14:textId="77777777" w:rsidR="00B167C5" w:rsidRPr="00FB6FCB" w:rsidRDefault="00B167C5" w:rsidP="006F75EB">
            <w:pPr>
              <w:rPr>
                <w:rFonts w:ascii="宋体" w:hAnsi="宋体"/>
              </w:rPr>
            </w:pPr>
            <w:r w:rsidRPr="00FB6FCB">
              <w:rPr>
                <w:rFonts w:ascii="宋体" w:hAnsi="宋体"/>
              </w:rPr>
              <w:t>出险时间</w:t>
            </w:r>
            <w:r w:rsidRPr="00FB6FCB">
              <w:rPr>
                <w:rFonts w:ascii="宋体" w:hAnsi="宋体" w:hint="eastAsia"/>
              </w:rPr>
              <w:t>：天</w:t>
            </w:r>
          </w:p>
        </w:tc>
        <w:tc>
          <w:tcPr>
            <w:tcW w:w="1418" w:type="dxa"/>
          </w:tcPr>
          <w:p w14:paraId="16EA52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6674F65" w14:textId="77777777" w:rsidR="00B167C5" w:rsidRPr="00FB6FCB" w:rsidRDefault="00B167C5" w:rsidP="006F75EB">
            <w:pPr>
              <w:rPr>
                <w:rFonts w:ascii="宋体" w:hAnsi="宋体"/>
              </w:rPr>
            </w:pPr>
          </w:p>
        </w:tc>
      </w:tr>
      <w:tr w:rsidR="00B167C5" w:rsidRPr="00FB6FCB" w14:paraId="1DA4B497" w14:textId="77777777" w:rsidTr="002C17CC">
        <w:trPr>
          <w:trHeight w:val="90"/>
        </w:trPr>
        <w:tc>
          <w:tcPr>
            <w:tcW w:w="2596" w:type="dxa"/>
            <w:vAlign w:val="bottom"/>
          </w:tcPr>
          <w:p w14:paraId="09042781"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amageStartHour</w:t>
            </w:r>
          </w:p>
        </w:tc>
        <w:tc>
          <w:tcPr>
            <w:tcW w:w="2036" w:type="dxa"/>
          </w:tcPr>
          <w:p w14:paraId="7F6C39D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75F47706" w14:textId="77777777" w:rsidR="00B167C5" w:rsidRPr="00FB6FCB" w:rsidRDefault="00B167C5" w:rsidP="006F75EB">
            <w:pPr>
              <w:rPr>
                <w:rFonts w:ascii="宋体" w:hAnsi="宋体"/>
              </w:rPr>
            </w:pPr>
            <w:r w:rsidRPr="00FB6FCB">
              <w:rPr>
                <w:rFonts w:ascii="宋体" w:hAnsi="宋体" w:hint="eastAsia"/>
              </w:rPr>
              <w:t>出险小时</w:t>
            </w:r>
          </w:p>
        </w:tc>
        <w:tc>
          <w:tcPr>
            <w:tcW w:w="1418" w:type="dxa"/>
          </w:tcPr>
          <w:p w14:paraId="3E8713BF"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5F0D55E2" w14:textId="77777777" w:rsidR="00B167C5" w:rsidRPr="00FB6FCB" w:rsidRDefault="00B167C5" w:rsidP="006F75EB">
            <w:pPr>
              <w:rPr>
                <w:rFonts w:ascii="宋体" w:hAnsi="宋体"/>
              </w:rPr>
            </w:pPr>
          </w:p>
        </w:tc>
      </w:tr>
      <w:tr w:rsidR="00B167C5" w:rsidRPr="00FB6FCB" w14:paraId="649B1B83" w14:textId="77777777" w:rsidTr="002C17CC">
        <w:trPr>
          <w:trHeight w:val="312"/>
        </w:trPr>
        <w:tc>
          <w:tcPr>
            <w:tcW w:w="2596" w:type="dxa"/>
            <w:vAlign w:val="bottom"/>
          </w:tcPr>
          <w:p w14:paraId="56BB58CD"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amageCode</w:t>
            </w:r>
          </w:p>
        </w:tc>
        <w:tc>
          <w:tcPr>
            <w:tcW w:w="2036" w:type="dxa"/>
          </w:tcPr>
          <w:p w14:paraId="6C4A8763" w14:textId="77777777" w:rsidR="00B167C5" w:rsidRPr="00FB6FCB" w:rsidRDefault="00B167C5" w:rsidP="006F75EB">
            <w:pPr>
              <w:rPr>
                <w:rFonts w:ascii="宋体" w:hAnsi="宋体"/>
              </w:rPr>
            </w:pPr>
            <w:r w:rsidRPr="00FB6FCB">
              <w:rPr>
                <w:rFonts w:ascii="宋体" w:hAnsi="宋体"/>
              </w:rPr>
              <w:t>VARCHAR2(5)</w:t>
            </w:r>
          </w:p>
        </w:tc>
        <w:tc>
          <w:tcPr>
            <w:tcW w:w="2280" w:type="dxa"/>
          </w:tcPr>
          <w:p w14:paraId="0238D5C8" w14:textId="77777777" w:rsidR="00B167C5" w:rsidRPr="00FB6FCB" w:rsidRDefault="00B167C5" w:rsidP="006F75EB">
            <w:pPr>
              <w:rPr>
                <w:rFonts w:ascii="宋体" w:hAnsi="宋体"/>
              </w:rPr>
            </w:pPr>
            <w:r w:rsidRPr="00FB6FCB">
              <w:rPr>
                <w:rFonts w:ascii="宋体" w:hAnsi="宋体"/>
              </w:rPr>
              <w:t>出险原因</w:t>
            </w:r>
            <w:r w:rsidRPr="00FB6FCB">
              <w:rPr>
                <w:rFonts w:ascii="宋体" w:hAnsi="宋体" w:hint="eastAsia"/>
              </w:rPr>
              <w:t>代码</w:t>
            </w:r>
          </w:p>
        </w:tc>
        <w:tc>
          <w:tcPr>
            <w:tcW w:w="1418" w:type="dxa"/>
          </w:tcPr>
          <w:p w14:paraId="596E140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F031720" w14:textId="77777777" w:rsidR="00B167C5" w:rsidRPr="00FB6FCB" w:rsidRDefault="00B167C5" w:rsidP="006F75EB">
            <w:pPr>
              <w:rPr>
                <w:rFonts w:ascii="宋体" w:hAnsi="宋体"/>
              </w:rPr>
            </w:pPr>
          </w:p>
        </w:tc>
      </w:tr>
      <w:tr w:rsidR="00B167C5" w:rsidRPr="00FB6FCB" w14:paraId="7FB33C97" w14:textId="77777777" w:rsidTr="002C17CC">
        <w:trPr>
          <w:trHeight w:val="312"/>
        </w:trPr>
        <w:tc>
          <w:tcPr>
            <w:tcW w:w="2596" w:type="dxa"/>
            <w:vAlign w:val="bottom"/>
          </w:tcPr>
          <w:p w14:paraId="2D7B5838"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w:t>
            </w:r>
            <w:r w:rsidRPr="00FB6FCB">
              <w:rPr>
                <w:rFonts w:ascii="宋体" w:hAnsi="宋体" w:hint="eastAsia"/>
              </w:rPr>
              <w:t>Name</w:t>
            </w:r>
          </w:p>
        </w:tc>
        <w:tc>
          <w:tcPr>
            <w:tcW w:w="2036" w:type="dxa"/>
          </w:tcPr>
          <w:p w14:paraId="6FF417D6"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100</w:t>
            </w:r>
            <w:r w:rsidRPr="00FB6FCB">
              <w:rPr>
                <w:rFonts w:ascii="宋体" w:hAnsi="宋体"/>
              </w:rPr>
              <w:t>)</w:t>
            </w:r>
          </w:p>
        </w:tc>
        <w:tc>
          <w:tcPr>
            <w:tcW w:w="2280" w:type="dxa"/>
          </w:tcPr>
          <w:p w14:paraId="02434F21" w14:textId="77777777" w:rsidR="00B167C5" w:rsidRPr="00FB6FCB" w:rsidRDefault="00B167C5" w:rsidP="006F75EB">
            <w:pPr>
              <w:rPr>
                <w:rFonts w:ascii="宋体" w:hAnsi="宋体"/>
              </w:rPr>
            </w:pPr>
            <w:r w:rsidRPr="00FB6FCB">
              <w:rPr>
                <w:rFonts w:ascii="宋体" w:hAnsi="宋体"/>
              </w:rPr>
              <w:t>出险原因</w:t>
            </w:r>
          </w:p>
        </w:tc>
        <w:tc>
          <w:tcPr>
            <w:tcW w:w="1418" w:type="dxa"/>
          </w:tcPr>
          <w:p w14:paraId="6B3F452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754C0045" w14:textId="77777777" w:rsidR="00B167C5" w:rsidRPr="00FB6FCB" w:rsidRDefault="00B167C5" w:rsidP="006F75EB">
            <w:pPr>
              <w:rPr>
                <w:rFonts w:ascii="宋体" w:hAnsi="宋体"/>
              </w:rPr>
            </w:pPr>
          </w:p>
        </w:tc>
      </w:tr>
      <w:tr w:rsidR="00B167C5" w:rsidRPr="00FB6FCB" w14:paraId="54466124" w14:textId="77777777" w:rsidTr="002C17CC">
        <w:trPr>
          <w:trHeight w:val="312"/>
        </w:trPr>
        <w:tc>
          <w:tcPr>
            <w:tcW w:w="2596" w:type="dxa"/>
            <w:vAlign w:val="bottom"/>
          </w:tcPr>
          <w:p w14:paraId="1A2871DB" w14:textId="781AD5C4" w:rsidR="00B167C5" w:rsidRPr="00FB6FCB" w:rsidRDefault="00B760CE" w:rsidP="006F75EB">
            <w:pPr>
              <w:rPr>
                <w:rFonts w:ascii="宋体" w:hAnsi="宋体"/>
              </w:rPr>
            </w:pPr>
            <w:r>
              <w:rPr>
                <w:rFonts w:ascii="宋体" w:hAnsi="宋体" w:hint="eastAsia"/>
              </w:rPr>
              <w:t>d</w:t>
            </w:r>
            <w:r w:rsidR="00B167C5" w:rsidRPr="00FB6FCB">
              <w:rPr>
                <w:rFonts w:ascii="宋体" w:hAnsi="宋体"/>
              </w:rPr>
              <w:t>amageMessage</w:t>
            </w:r>
          </w:p>
        </w:tc>
        <w:tc>
          <w:tcPr>
            <w:tcW w:w="2036" w:type="dxa"/>
          </w:tcPr>
          <w:p w14:paraId="1CA4A1EC"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5</w:t>
            </w:r>
            <w:r w:rsidRPr="00FB6FCB">
              <w:rPr>
                <w:rFonts w:ascii="宋体" w:hAnsi="宋体"/>
              </w:rPr>
              <w:t>0)</w:t>
            </w:r>
          </w:p>
        </w:tc>
        <w:tc>
          <w:tcPr>
            <w:tcW w:w="2280" w:type="dxa"/>
          </w:tcPr>
          <w:p w14:paraId="72E49986" w14:textId="77777777" w:rsidR="00B167C5" w:rsidRPr="00FB6FCB" w:rsidRDefault="00B167C5" w:rsidP="006F75EB">
            <w:pPr>
              <w:rPr>
                <w:rFonts w:ascii="宋体" w:hAnsi="宋体"/>
              </w:rPr>
            </w:pPr>
            <w:r w:rsidRPr="00FB6FCB">
              <w:rPr>
                <w:rFonts w:ascii="宋体" w:hAnsi="宋体"/>
              </w:rPr>
              <w:t>详细出险原因</w:t>
            </w:r>
          </w:p>
        </w:tc>
        <w:tc>
          <w:tcPr>
            <w:tcW w:w="1418" w:type="dxa"/>
          </w:tcPr>
          <w:p w14:paraId="46E28BC3"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7C1888D6" w14:textId="77777777" w:rsidR="00B167C5" w:rsidRPr="00FB6FCB" w:rsidRDefault="00B167C5" w:rsidP="006F75EB">
            <w:pPr>
              <w:rPr>
                <w:rFonts w:ascii="宋体" w:hAnsi="宋体"/>
              </w:rPr>
            </w:pPr>
          </w:p>
        </w:tc>
      </w:tr>
      <w:tr w:rsidR="00B167C5" w:rsidRPr="00FB6FCB" w14:paraId="38AF1DC1" w14:textId="77777777" w:rsidTr="002C17CC">
        <w:trPr>
          <w:trHeight w:val="312"/>
        </w:trPr>
        <w:tc>
          <w:tcPr>
            <w:tcW w:w="2596" w:type="dxa"/>
            <w:vAlign w:val="bottom"/>
          </w:tcPr>
          <w:p w14:paraId="2B09956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eportorName</w:t>
            </w:r>
          </w:p>
        </w:tc>
        <w:tc>
          <w:tcPr>
            <w:tcW w:w="2036" w:type="dxa"/>
          </w:tcPr>
          <w:p w14:paraId="29B50C13"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219CFA37" w14:textId="77777777" w:rsidR="00B167C5" w:rsidRPr="00FB6FCB" w:rsidRDefault="00B167C5" w:rsidP="006F75EB">
            <w:pPr>
              <w:rPr>
                <w:rFonts w:ascii="宋体" w:hAnsi="宋体"/>
              </w:rPr>
            </w:pPr>
            <w:r w:rsidRPr="00FB6FCB">
              <w:rPr>
                <w:rFonts w:ascii="宋体" w:hAnsi="宋体"/>
              </w:rPr>
              <w:t>报案人</w:t>
            </w:r>
          </w:p>
        </w:tc>
        <w:tc>
          <w:tcPr>
            <w:tcW w:w="1418" w:type="dxa"/>
          </w:tcPr>
          <w:p w14:paraId="1E37C422"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C6C1003" w14:textId="77777777" w:rsidR="00B167C5" w:rsidRPr="00FB6FCB" w:rsidRDefault="00B167C5" w:rsidP="006F75EB">
            <w:pPr>
              <w:rPr>
                <w:rFonts w:ascii="宋体" w:hAnsi="宋体"/>
              </w:rPr>
            </w:pPr>
          </w:p>
        </w:tc>
      </w:tr>
      <w:tr w:rsidR="00B167C5" w:rsidRPr="00FB6FCB" w14:paraId="75F87D2F" w14:textId="77777777" w:rsidTr="002C17CC">
        <w:trPr>
          <w:trHeight w:val="312"/>
        </w:trPr>
        <w:tc>
          <w:tcPr>
            <w:tcW w:w="2596" w:type="dxa"/>
            <w:vAlign w:val="bottom"/>
          </w:tcPr>
          <w:p w14:paraId="311546B6"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eportDate</w:t>
            </w:r>
          </w:p>
        </w:tc>
        <w:tc>
          <w:tcPr>
            <w:tcW w:w="2036" w:type="dxa"/>
          </w:tcPr>
          <w:p w14:paraId="1846868B" w14:textId="77777777" w:rsidR="00B167C5" w:rsidRPr="00FB6FCB" w:rsidRDefault="00B167C5" w:rsidP="006F75EB">
            <w:pPr>
              <w:rPr>
                <w:rFonts w:ascii="宋体" w:hAnsi="宋体"/>
              </w:rPr>
            </w:pPr>
            <w:r w:rsidRPr="00FB6FCB">
              <w:rPr>
                <w:rFonts w:ascii="宋体" w:hAnsi="宋体"/>
              </w:rPr>
              <w:t>DATE</w:t>
            </w:r>
          </w:p>
        </w:tc>
        <w:tc>
          <w:tcPr>
            <w:tcW w:w="2280" w:type="dxa"/>
          </w:tcPr>
          <w:p w14:paraId="64A42E7A" w14:textId="77777777" w:rsidR="00B167C5" w:rsidRPr="00FB6FCB" w:rsidRDefault="00B167C5" w:rsidP="006F75EB">
            <w:pPr>
              <w:rPr>
                <w:rFonts w:ascii="宋体" w:hAnsi="宋体"/>
              </w:rPr>
            </w:pPr>
            <w:r w:rsidRPr="00FB6FCB">
              <w:rPr>
                <w:rFonts w:ascii="宋体" w:hAnsi="宋体"/>
              </w:rPr>
              <w:t>报案时间</w:t>
            </w:r>
          </w:p>
        </w:tc>
        <w:tc>
          <w:tcPr>
            <w:tcW w:w="1418" w:type="dxa"/>
          </w:tcPr>
          <w:p w14:paraId="0997F01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4E16550" w14:textId="77777777" w:rsidR="00B167C5" w:rsidRPr="00FB6FCB" w:rsidRDefault="00B167C5" w:rsidP="006F75EB">
            <w:pPr>
              <w:rPr>
                <w:rFonts w:ascii="宋体" w:hAnsi="宋体"/>
              </w:rPr>
            </w:pPr>
          </w:p>
        </w:tc>
      </w:tr>
      <w:tr w:rsidR="00B167C5" w:rsidRPr="00FB6FCB" w14:paraId="14907F17" w14:textId="77777777" w:rsidTr="002C17CC">
        <w:trPr>
          <w:trHeight w:val="312"/>
        </w:trPr>
        <w:tc>
          <w:tcPr>
            <w:tcW w:w="2596" w:type="dxa"/>
            <w:vAlign w:val="bottom"/>
          </w:tcPr>
          <w:p w14:paraId="58E76D1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eportHour</w:t>
            </w:r>
          </w:p>
        </w:tc>
        <w:tc>
          <w:tcPr>
            <w:tcW w:w="2036" w:type="dxa"/>
          </w:tcPr>
          <w:p w14:paraId="4150A5F5"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DFB6DFD" w14:textId="77777777" w:rsidR="00B167C5" w:rsidRPr="00FB6FCB" w:rsidRDefault="00B167C5" w:rsidP="006F75EB">
            <w:pPr>
              <w:rPr>
                <w:rFonts w:ascii="宋体" w:hAnsi="宋体"/>
              </w:rPr>
            </w:pPr>
            <w:r w:rsidRPr="00FB6FCB">
              <w:rPr>
                <w:rFonts w:ascii="宋体" w:hAnsi="宋体"/>
              </w:rPr>
              <w:t>报案</w:t>
            </w:r>
            <w:r w:rsidRPr="00FB6FCB">
              <w:rPr>
                <w:rFonts w:ascii="宋体" w:hAnsi="宋体" w:hint="eastAsia"/>
              </w:rPr>
              <w:t>小时</w:t>
            </w:r>
            <w:r w:rsidRPr="00FB6FCB">
              <w:rPr>
                <w:rFonts w:ascii="宋体" w:hAnsi="宋体" w:hint="eastAsia"/>
              </w:rPr>
              <w:t>:</w:t>
            </w:r>
            <w:r w:rsidRPr="00FB6FCB">
              <w:rPr>
                <w:rFonts w:ascii="宋体" w:hAnsi="宋体" w:hint="eastAsia"/>
              </w:rPr>
              <w:t>到分钟</w:t>
            </w:r>
          </w:p>
        </w:tc>
        <w:tc>
          <w:tcPr>
            <w:tcW w:w="1418" w:type="dxa"/>
          </w:tcPr>
          <w:p w14:paraId="41B74F6A"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06E5A71" w14:textId="77777777" w:rsidR="00B167C5" w:rsidRPr="00FB6FCB" w:rsidRDefault="00B167C5" w:rsidP="006F75EB">
            <w:pPr>
              <w:rPr>
                <w:rFonts w:ascii="宋体" w:hAnsi="宋体"/>
              </w:rPr>
            </w:pPr>
          </w:p>
        </w:tc>
      </w:tr>
      <w:tr w:rsidR="00B167C5" w:rsidRPr="00FB6FCB" w14:paraId="06C6512A" w14:textId="77777777" w:rsidTr="002C17CC">
        <w:trPr>
          <w:trHeight w:val="312"/>
        </w:trPr>
        <w:tc>
          <w:tcPr>
            <w:tcW w:w="2596" w:type="dxa"/>
            <w:vAlign w:val="bottom"/>
          </w:tcPr>
          <w:p w14:paraId="06684743" w14:textId="77777777" w:rsidR="00B167C5" w:rsidRPr="00FB6FCB" w:rsidRDefault="00B167C5" w:rsidP="006F75EB">
            <w:pPr>
              <w:rPr>
                <w:rFonts w:ascii="宋体" w:hAnsi="宋体"/>
              </w:rPr>
            </w:pPr>
            <w:r w:rsidRPr="00FB6FCB">
              <w:rPr>
                <w:rFonts w:ascii="宋体" w:hAnsi="宋体"/>
              </w:rPr>
              <w:t>reportType</w:t>
            </w:r>
          </w:p>
        </w:tc>
        <w:tc>
          <w:tcPr>
            <w:tcW w:w="2036" w:type="dxa"/>
          </w:tcPr>
          <w:p w14:paraId="698287C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F9F4D68" w14:textId="77777777" w:rsidR="00B167C5" w:rsidRPr="00FB6FCB" w:rsidRDefault="00526B78" w:rsidP="006F75EB">
            <w:pPr>
              <w:rPr>
                <w:rFonts w:ascii="宋体" w:hAnsi="宋体"/>
              </w:rPr>
            </w:pPr>
            <w:hyperlink w:anchor="_报案方式类型" w:history="1">
              <w:r w:rsidR="00B167C5" w:rsidRPr="00FB6FCB">
                <w:rPr>
                  <w:rFonts w:ascii="宋体" w:hAnsi="宋体"/>
                </w:rPr>
                <w:t>报案</w:t>
              </w:r>
              <w:bookmarkStart w:id="64" w:name="_Hlt387127185"/>
              <w:r w:rsidR="00B167C5" w:rsidRPr="00FB6FCB">
                <w:rPr>
                  <w:rFonts w:ascii="宋体" w:hAnsi="宋体"/>
                </w:rPr>
                <w:t>方</w:t>
              </w:r>
              <w:bookmarkEnd w:id="64"/>
              <w:r w:rsidR="00B167C5" w:rsidRPr="00FB6FCB">
                <w:rPr>
                  <w:rFonts w:ascii="宋体" w:hAnsi="宋体"/>
                </w:rPr>
                <w:t>式</w:t>
              </w:r>
            </w:hyperlink>
          </w:p>
        </w:tc>
        <w:tc>
          <w:tcPr>
            <w:tcW w:w="1418" w:type="dxa"/>
          </w:tcPr>
          <w:p w14:paraId="2D697B8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2B3CCD8" w14:textId="77777777" w:rsidR="00B167C5" w:rsidRPr="00FB6FCB" w:rsidRDefault="00B167C5" w:rsidP="006F75EB">
            <w:pPr>
              <w:rPr>
                <w:rFonts w:ascii="宋体" w:hAnsi="宋体"/>
              </w:rPr>
            </w:pPr>
          </w:p>
        </w:tc>
      </w:tr>
      <w:tr w:rsidR="00B167C5" w:rsidRPr="00FB6FCB" w14:paraId="5FB0A0C9" w14:textId="77777777" w:rsidTr="002C17CC">
        <w:trPr>
          <w:trHeight w:val="312"/>
        </w:trPr>
        <w:tc>
          <w:tcPr>
            <w:tcW w:w="2596" w:type="dxa"/>
            <w:vAlign w:val="bottom"/>
          </w:tcPr>
          <w:p w14:paraId="012471C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inkerName</w:t>
            </w:r>
          </w:p>
        </w:tc>
        <w:tc>
          <w:tcPr>
            <w:tcW w:w="2036" w:type="dxa"/>
          </w:tcPr>
          <w:p w14:paraId="6E2EB27E"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108270A2" w14:textId="77777777" w:rsidR="00B167C5" w:rsidRPr="00FB6FCB" w:rsidRDefault="00B167C5" w:rsidP="006F75EB">
            <w:pPr>
              <w:rPr>
                <w:rFonts w:ascii="宋体" w:hAnsi="宋体"/>
              </w:rPr>
            </w:pPr>
            <w:r w:rsidRPr="00FB6FCB">
              <w:rPr>
                <w:rFonts w:ascii="宋体" w:hAnsi="宋体"/>
              </w:rPr>
              <w:t>联系人</w:t>
            </w:r>
          </w:p>
        </w:tc>
        <w:tc>
          <w:tcPr>
            <w:tcW w:w="1418" w:type="dxa"/>
          </w:tcPr>
          <w:p w14:paraId="7727A23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687B828" w14:textId="77777777" w:rsidR="00B167C5" w:rsidRPr="00FB6FCB" w:rsidRDefault="00B167C5" w:rsidP="006F75EB">
            <w:pPr>
              <w:rPr>
                <w:rFonts w:ascii="宋体" w:hAnsi="宋体"/>
              </w:rPr>
            </w:pPr>
          </w:p>
        </w:tc>
      </w:tr>
      <w:tr w:rsidR="00B167C5" w:rsidRPr="00FB6FCB" w14:paraId="67E05165" w14:textId="77777777" w:rsidTr="002C17CC">
        <w:trPr>
          <w:trHeight w:val="312"/>
        </w:trPr>
        <w:tc>
          <w:tcPr>
            <w:tcW w:w="2596" w:type="dxa"/>
            <w:vAlign w:val="bottom"/>
          </w:tcPr>
          <w:p w14:paraId="16151916" w14:textId="77777777" w:rsidR="00B167C5" w:rsidRPr="00FB6FCB" w:rsidRDefault="00B167C5" w:rsidP="006F75EB">
            <w:pPr>
              <w:rPr>
                <w:rFonts w:ascii="宋体" w:hAnsi="宋体"/>
              </w:rPr>
            </w:pPr>
            <w:r w:rsidRPr="00FB6FCB">
              <w:rPr>
                <w:rFonts w:ascii="宋体" w:hAnsi="宋体" w:hint="eastAsia"/>
              </w:rPr>
              <w:t>p</w:t>
            </w:r>
            <w:r w:rsidRPr="00FB6FCB">
              <w:rPr>
                <w:rFonts w:ascii="宋体" w:hAnsi="宋体"/>
              </w:rPr>
              <w:t>honeNumber</w:t>
            </w:r>
          </w:p>
        </w:tc>
        <w:tc>
          <w:tcPr>
            <w:tcW w:w="2036" w:type="dxa"/>
          </w:tcPr>
          <w:p w14:paraId="42702135"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62B6BB47" w14:textId="77777777" w:rsidR="00B167C5" w:rsidRPr="00FB6FCB" w:rsidRDefault="00B167C5" w:rsidP="006F75EB">
            <w:pPr>
              <w:rPr>
                <w:rFonts w:ascii="宋体" w:hAnsi="宋体"/>
              </w:rPr>
            </w:pPr>
            <w:r w:rsidRPr="00FB6FCB">
              <w:rPr>
                <w:rFonts w:ascii="宋体" w:hAnsi="宋体"/>
              </w:rPr>
              <w:t>联系电话</w:t>
            </w:r>
          </w:p>
        </w:tc>
        <w:tc>
          <w:tcPr>
            <w:tcW w:w="1418" w:type="dxa"/>
          </w:tcPr>
          <w:p w14:paraId="173B8882"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F0A46A" w14:textId="77777777" w:rsidR="00B167C5" w:rsidRPr="00FB6FCB" w:rsidRDefault="00B167C5" w:rsidP="006F75EB">
            <w:pPr>
              <w:rPr>
                <w:rFonts w:ascii="宋体" w:hAnsi="宋体"/>
              </w:rPr>
            </w:pPr>
          </w:p>
        </w:tc>
      </w:tr>
      <w:tr w:rsidR="00B167C5" w:rsidRPr="00FB6FCB" w14:paraId="7762B319" w14:textId="77777777" w:rsidTr="002C17CC">
        <w:trPr>
          <w:trHeight w:val="312"/>
        </w:trPr>
        <w:tc>
          <w:tcPr>
            <w:tcW w:w="2596" w:type="dxa"/>
            <w:vAlign w:val="bottom"/>
          </w:tcPr>
          <w:p w14:paraId="239F7632"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ossesNumber</w:t>
            </w:r>
          </w:p>
        </w:tc>
        <w:tc>
          <w:tcPr>
            <w:tcW w:w="2036" w:type="dxa"/>
          </w:tcPr>
          <w:p w14:paraId="37862239"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DBB82E" w14:textId="77777777" w:rsidR="00B167C5" w:rsidRPr="00FB6FCB" w:rsidRDefault="00B167C5" w:rsidP="006F75EB">
            <w:pPr>
              <w:rPr>
                <w:rFonts w:ascii="宋体" w:hAnsi="宋体"/>
              </w:rPr>
            </w:pPr>
            <w:r w:rsidRPr="00FB6FCB">
              <w:rPr>
                <w:rFonts w:ascii="宋体" w:hAnsi="宋体"/>
              </w:rPr>
              <w:t>赔付数量</w:t>
            </w:r>
          </w:p>
        </w:tc>
        <w:tc>
          <w:tcPr>
            <w:tcW w:w="1418" w:type="dxa"/>
          </w:tcPr>
          <w:p w14:paraId="1B357D87"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E1D5C16" w14:textId="77777777" w:rsidR="00B167C5" w:rsidRPr="00FB6FCB" w:rsidRDefault="00B167C5" w:rsidP="006F75EB">
            <w:pPr>
              <w:rPr>
                <w:rFonts w:ascii="宋体" w:hAnsi="宋体"/>
              </w:rPr>
            </w:pPr>
          </w:p>
        </w:tc>
      </w:tr>
      <w:tr w:rsidR="00B167C5" w:rsidRPr="00FB6FCB" w14:paraId="319DCBE8" w14:textId="77777777" w:rsidTr="002C17CC">
        <w:trPr>
          <w:trHeight w:val="312"/>
        </w:trPr>
        <w:tc>
          <w:tcPr>
            <w:tcW w:w="2596" w:type="dxa"/>
            <w:vAlign w:val="bottom"/>
          </w:tcPr>
          <w:p w14:paraId="207DB0B5" w14:textId="77777777" w:rsidR="00B167C5" w:rsidRPr="00FB6FCB" w:rsidRDefault="00B167C5" w:rsidP="006F75EB">
            <w:pPr>
              <w:rPr>
                <w:rFonts w:ascii="宋体" w:hAnsi="宋体"/>
              </w:rPr>
            </w:pPr>
            <w:r w:rsidRPr="00FB6FCB">
              <w:rPr>
                <w:rFonts w:ascii="宋体" w:hAnsi="宋体"/>
              </w:rPr>
              <w:t>lossesUnitCode</w:t>
            </w:r>
          </w:p>
        </w:tc>
        <w:tc>
          <w:tcPr>
            <w:tcW w:w="2036" w:type="dxa"/>
          </w:tcPr>
          <w:p w14:paraId="10F0D58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23BE08E" w14:textId="77777777" w:rsidR="00B167C5" w:rsidRPr="00FB6FCB" w:rsidRDefault="00B167C5" w:rsidP="006F75EB">
            <w:pPr>
              <w:rPr>
                <w:rFonts w:ascii="宋体" w:hAnsi="宋体"/>
              </w:rPr>
            </w:pPr>
            <w:r w:rsidRPr="00FB6FCB">
              <w:rPr>
                <w:rFonts w:ascii="宋体" w:hAnsi="宋体" w:hint="eastAsia"/>
              </w:rPr>
              <w:t>赔付单位</w:t>
            </w:r>
            <w:r w:rsidRPr="00FB6FCB">
              <w:rPr>
                <w:rFonts w:ascii="宋体" w:hAnsi="宋体" w:hint="eastAsia"/>
              </w:rPr>
              <w:t>(11</w:t>
            </w:r>
            <w:r w:rsidRPr="00FB6FCB">
              <w:rPr>
                <w:rFonts w:ascii="宋体" w:hAnsi="宋体" w:hint="eastAsia"/>
              </w:rPr>
              <w:t>亩，</w:t>
            </w:r>
            <w:r w:rsidRPr="00FB6FCB">
              <w:rPr>
                <w:rFonts w:ascii="宋体" w:hAnsi="宋体" w:hint="eastAsia"/>
              </w:rPr>
              <w:t>13</w:t>
            </w:r>
            <w:r w:rsidRPr="00FB6FCB">
              <w:rPr>
                <w:rFonts w:ascii="宋体" w:hAnsi="宋体" w:hint="eastAsia"/>
              </w:rPr>
              <w:t>头</w:t>
            </w:r>
            <w:r w:rsidRPr="00FB6FCB">
              <w:rPr>
                <w:rFonts w:ascii="宋体" w:hAnsi="宋体" w:hint="eastAsia"/>
              </w:rPr>
              <w:t>)</w:t>
            </w:r>
          </w:p>
        </w:tc>
        <w:tc>
          <w:tcPr>
            <w:tcW w:w="1418" w:type="dxa"/>
          </w:tcPr>
          <w:p w14:paraId="4E225285"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5C4953C" w14:textId="77777777" w:rsidR="00B167C5" w:rsidRPr="00FB6FCB" w:rsidRDefault="00B167C5" w:rsidP="006F75EB">
            <w:pPr>
              <w:rPr>
                <w:rFonts w:ascii="宋体" w:hAnsi="宋体"/>
              </w:rPr>
            </w:pPr>
          </w:p>
        </w:tc>
      </w:tr>
      <w:tr w:rsidR="00B167C5" w:rsidRPr="00FB6FCB" w14:paraId="55D60DD8" w14:textId="77777777" w:rsidTr="002C17CC">
        <w:trPr>
          <w:trHeight w:val="312"/>
        </w:trPr>
        <w:tc>
          <w:tcPr>
            <w:tcW w:w="2596" w:type="dxa"/>
            <w:vAlign w:val="bottom"/>
          </w:tcPr>
          <w:p w14:paraId="0DA44419" w14:textId="77777777" w:rsidR="00B167C5" w:rsidRPr="00FB6FCB" w:rsidRDefault="00B167C5" w:rsidP="006F75EB">
            <w:pPr>
              <w:rPr>
                <w:rFonts w:ascii="宋体" w:hAnsi="宋体"/>
              </w:rPr>
            </w:pPr>
            <w:r w:rsidRPr="00FB6FCB">
              <w:rPr>
                <w:rFonts w:ascii="宋体" w:hAnsi="宋体" w:hint="eastAsia"/>
              </w:rPr>
              <w:t>a</w:t>
            </w:r>
            <w:r w:rsidRPr="00FB6FCB">
              <w:rPr>
                <w:rFonts w:ascii="宋体" w:hAnsi="宋体"/>
              </w:rPr>
              <w:t>ddressCode</w:t>
            </w:r>
          </w:p>
        </w:tc>
        <w:tc>
          <w:tcPr>
            <w:tcW w:w="2036" w:type="dxa"/>
          </w:tcPr>
          <w:p w14:paraId="71D52B20"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9E465BC" w14:textId="77777777" w:rsidR="00B167C5" w:rsidRPr="00FB6FCB" w:rsidRDefault="00B167C5" w:rsidP="006F75EB">
            <w:pPr>
              <w:rPr>
                <w:rFonts w:ascii="宋体" w:hAnsi="宋体"/>
              </w:rPr>
            </w:pPr>
            <w:r w:rsidRPr="00FB6FCB">
              <w:rPr>
                <w:rFonts w:ascii="宋体" w:hAnsi="宋体"/>
              </w:rPr>
              <w:t>出险地邮政编码</w:t>
            </w:r>
          </w:p>
        </w:tc>
        <w:tc>
          <w:tcPr>
            <w:tcW w:w="1418" w:type="dxa"/>
          </w:tcPr>
          <w:p w14:paraId="6A1FA18E"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A85B0A2" w14:textId="77777777" w:rsidR="00B167C5" w:rsidRPr="00FB6FCB" w:rsidRDefault="00B167C5" w:rsidP="006F75EB">
            <w:pPr>
              <w:rPr>
                <w:rFonts w:ascii="宋体" w:hAnsi="宋体"/>
              </w:rPr>
            </w:pPr>
          </w:p>
        </w:tc>
      </w:tr>
      <w:tr w:rsidR="00B167C5" w:rsidRPr="00FB6FCB" w14:paraId="6E2AF3A9" w14:textId="77777777" w:rsidTr="002C17CC">
        <w:trPr>
          <w:trHeight w:val="312"/>
        </w:trPr>
        <w:tc>
          <w:tcPr>
            <w:tcW w:w="2596" w:type="dxa"/>
            <w:vAlign w:val="bottom"/>
          </w:tcPr>
          <w:p w14:paraId="0FDDECE4" w14:textId="77777777" w:rsidR="00B167C5" w:rsidRPr="00FB6FCB" w:rsidRDefault="00B167C5" w:rsidP="006F75EB">
            <w:pPr>
              <w:rPr>
                <w:rFonts w:ascii="宋体" w:hAnsi="宋体"/>
              </w:rPr>
            </w:pPr>
            <w:r w:rsidRPr="00FB6FCB">
              <w:rPr>
                <w:rFonts w:ascii="宋体" w:hAnsi="宋体"/>
              </w:rPr>
              <w:t>damageAddress</w:t>
            </w:r>
          </w:p>
        </w:tc>
        <w:tc>
          <w:tcPr>
            <w:tcW w:w="2036" w:type="dxa"/>
          </w:tcPr>
          <w:p w14:paraId="4FD59D00"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50F4EF5A" w14:textId="77777777" w:rsidR="00B167C5" w:rsidRPr="00FB6FCB" w:rsidRDefault="00B167C5" w:rsidP="006F75EB">
            <w:pPr>
              <w:rPr>
                <w:rFonts w:ascii="宋体" w:hAnsi="宋体"/>
              </w:rPr>
            </w:pPr>
            <w:r w:rsidRPr="00FB6FCB">
              <w:rPr>
                <w:rFonts w:ascii="宋体" w:hAnsi="宋体"/>
              </w:rPr>
              <w:t>出险地点</w:t>
            </w:r>
          </w:p>
        </w:tc>
        <w:tc>
          <w:tcPr>
            <w:tcW w:w="1418" w:type="dxa"/>
          </w:tcPr>
          <w:p w14:paraId="5F8F2E2E"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2EB766D" w14:textId="77777777" w:rsidR="00B167C5" w:rsidRPr="00FB6FCB" w:rsidRDefault="00B167C5" w:rsidP="006F75EB">
            <w:pPr>
              <w:rPr>
                <w:rFonts w:ascii="宋体" w:hAnsi="宋体"/>
              </w:rPr>
            </w:pPr>
          </w:p>
        </w:tc>
      </w:tr>
      <w:tr w:rsidR="00B167C5" w:rsidRPr="00FB6FCB" w14:paraId="6CBA4FF7" w14:textId="77777777" w:rsidTr="002C17CC">
        <w:trPr>
          <w:trHeight w:val="312"/>
        </w:trPr>
        <w:tc>
          <w:tcPr>
            <w:tcW w:w="2596" w:type="dxa"/>
            <w:vAlign w:val="bottom"/>
          </w:tcPr>
          <w:p w14:paraId="00D27FDA" w14:textId="1E20D9DA" w:rsidR="00B167C5" w:rsidRPr="00FB6FCB" w:rsidRDefault="00B167C5" w:rsidP="006F75EB">
            <w:pPr>
              <w:rPr>
                <w:rFonts w:ascii="宋体" w:hAnsi="宋体"/>
              </w:rPr>
            </w:pPr>
            <w:r w:rsidRPr="00FB6FCB">
              <w:rPr>
                <w:rFonts w:ascii="宋体" w:hAnsi="宋体"/>
              </w:rPr>
              <w:t>esti</w:t>
            </w:r>
            <w:r w:rsidR="0065388E">
              <w:rPr>
                <w:rFonts w:ascii="宋体" w:hAnsi="宋体" w:hint="eastAsia"/>
              </w:rPr>
              <w:t>c</w:t>
            </w:r>
            <w:r w:rsidRPr="00FB6FCB">
              <w:rPr>
                <w:rFonts w:ascii="宋体" w:hAnsi="宋体"/>
              </w:rPr>
              <w:t>urrency</w:t>
            </w:r>
          </w:p>
        </w:tc>
        <w:tc>
          <w:tcPr>
            <w:tcW w:w="2036" w:type="dxa"/>
          </w:tcPr>
          <w:p w14:paraId="267F7F93" w14:textId="77777777" w:rsidR="00B167C5" w:rsidRPr="00FB6FCB" w:rsidRDefault="00B167C5" w:rsidP="006F75EB">
            <w:pPr>
              <w:rPr>
                <w:rFonts w:ascii="宋体" w:hAnsi="宋体"/>
              </w:rPr>
            </w:pPr>
            <w:r w:rsidRPr="00FB6FCB">
              <w:rPr>
                <w:rFonts w:ascii="宋体" w:hAnsi="宋体"/>
              </w:rPr>
              <w:t>VARCHAR2(3)</w:t>
            </w:r>
          </w:p>
        </w:tc>
        <w:tc>
          <w:tcPr>
            <w:tcW w:w="2280" w:type="dxa"/>
          </w:tcPr>
          <w:p w14:paraId="044DF8C8" w14:textId="77777777" w:rsidR="00B167C5" w:rsidRPr="00FB6FCB" w:rsidRDefault="00B167C5" w:rsidP="006F75EB">
            <w:pPr>
              <w:rPr>
                <w:rFonts w:ascii="宋体" w:hAnsi="宋体"/>
              </w:rPr>
            </w:pPr>
            <w:r w:rsidRPr="00FB6FCB">
              <w:rPr>
                <w:rFonts w:ascii="宋体" w:hAnsi="宋体" w:hint="eastAsia"/>
              </w:rPr>
              <w:t>币别</w:t>
            </w:r>
          </w:p>
        </w:tc>
        <w:tc>
          <w:tcPr>
            <w:tcW w:w="1418" w:type="dxa"/>
          </w:tcPr>
          <w:p w14:paraId="3E4DCF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A1D9A6E" w14:textId="77777777" w:rsidR="00B167C5" w:rsidRPr="00FB6FCB" w:rsidRDefault="00B167C5" w:rsidP="006F75EB">
            <w:pPr>
              <w:rPr>
                <w:rFonts w:ascii="宋体" w:hAnsi="宋体"/>
              </w:rPr>
            </w:pPr>
          </w:p>
        </w:tc>
      </w:tr>
      <w:tr w:rsidR="00B167C5" w:rsidRPr="00FB6FCB" w14:paraId="3C524378" w14:textId="77777777" w:rsidTr="002C17CC">
        <w:trPr>
          <w:trHeight w:val="312"/>
        </w:trPr>
        <w:tc>
          <w:tcPr>
            <w:tcW w:w="2596" w:type="dxa"/>
            <w:vAlign w:val="bottom"/>
          </w:tcPr>
          <w:p w14:paraId="429AA70C" w14:textId="77777777" w:rsidR="00B167C5" w:rsidRPr="00FB6FCB" w:rsidRDefault="00B167C5" w:rsidP="006F75EB">
            <w:pPr>
              <w:rPr>
                <w:rFonts w:ascii="宋体" w:hAnsi="宋体"/>
              </w:rPr>
            </w:pPr>
            <w:r w:rsidRPr="00FB6FCB">
              <w:rPr>
                <w:rFonts w:ascii="宋体" w:hAnsi="宋体" w:hint="eastAsia"/>
              </w:rPr>
              <w:t>e</w:t>
            </w:r>
            <w:r w:rsidRPr="00FB6FCB">
              <w:rPr>
                <w:rFonts w:ascii="宋体" w:hAnsi="宋体"/>
              </w:rPr>
              <w:t>stimateLoss</w:t>
            </w:r>
          </w:p>
        </w:tc>
        <w:tc>
          <w:tcPr>
            <w:tcW w:w="2036" w:type="dxa"/>
          </w:tcPr>
          <w:p w14:paraId="42075BFD"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60D094" w14:textId="77777777" w:rsidR="00B167C5" w:rsidRPr="00FB6FCB" w:rsidRDefault="00B167C5" w:rsidP="006F75EB">
            <w:pPr>
              <w:rPr>
                <w:rFonts w:ascii="宋体" w:hAnsi="宋体"/>
              </w:rPr>
            </w:pPr>
            <w:r w:rsidRPr="00FB6FCB">
              <w:rPr>
                <w:rFonts w:ascii="宋体" w:hAnsi="宋体"/>
              </w:rPr>
              <w:t>报损金额</w:t>
            </w:r>
            <w:r w:rsidRPr="00FB6FCB">
              <w:rPr>
                <w:rFonts w:ascii="宋体" w:hAnsi="宋体" w:hint="eastAsia"/>
              </w:rPr>
              <w:t xml:space="preserve"> </w:t>
            </w:r>
            <w:r w:rsidRPr="00FB6FCB">
              <w:rPr>
                <w:rFonts w:ascii="宋体" w:hAnsi="宋体" w:hint="eastAsia"/>
              </w:rPr>
              <w:t>默认</w:t>
            </w:r>
            <w:r w:rsidRPr="00FB6FCB">
              <w:rPr>
                <w:rFonts w:ascii="宋体" w:hAnsi="宋体" w:hint="eastAsia"/>
              </w:rPr>
              <w:t>0</w:t>
            </w:r>
          </w:p>
        </w:tc>
        <w:tc>
          <w:tcPr>
            <w:tcW w:w="1418" w:type="dxa"/>
          </w:tcPr>
          <w:p w14:paraId="302E85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03B7C6CC" w14:textId="77777777" w:rsidR="00B167C5" w:rsidRPr="00FB6FCB" w:rsidRDefault="00B167C5" w:rsidP="006F75EB">
            <w:pPr>
              <w:rPr>
                <w:rFonts w:ascii="宋体" w:hAnsi="宋体"/>
              </w:rPr>
            </w:pPr>
          </w:p>
        </w:tc>
      </w:tr>
      <w:tr w:rsidR="00B167C5" w:rsidRPr="00FB6FCB" w14:paraId="1BE112A4" w14:textId="77777777" w:rsidTr="002C17CC">
        <w:trPr>
          <w:trHeight w:val="312"/>
        </w:trPr>
        <w:tc>
          <w:tcPr>
            <w:tcW w:w="2596" w:type="dxa"/>
            <w:vAlign w:val="bottom"/>
          </w:tcPr>
          <w:p w14:paraId="3AF337B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ossName</w:t>
            </w:r>
          </w:p>
        </w:tc>
        <w:tc>
          <w:tcPr>
            <w:tcW w:w="2036" w:type="dxa"/>
          </w:tcPr>
          <w:p w14:paraId="1FAE7C78"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03E9D885" w14:textId="77777777" w:rsidR="00B167C5" w:rsidRPr="00FB6FCB" w:rsidRDefault="00B167C5" w:rsidP="006F75EB">
            <w:pPr>
              <w:rPr>
                <w:rFonts w:ascii="宋体" w:hAnsi="宋体"/>
              </w:rPr>
            </w:pPr>
            <w:r w:rsidRPr="00FB6FCB">
              <w:rPr>
                <w:rFonts w:ascii="宋体" w:hAnsi="宋体"/>
              </w:rPr>
              <w:t>受损标的</w:t>
            </w:r>
          </w:p>
        </w:tc>
        <w:tc>
          <w:tcPr>
            <w:tcW w:w="1418" w:type="dxa"/>
          </w:tcPr>
          <w:p w14:paraId="3D2420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DFB470A" w14:textId="77777777" w:rsidR="00B167C5" w:rsidRPr="00FB6FCB" w:rsidRDefault="00B167C5" w:rsidP="006F75EB">
            <w:pPr>
              <w:rPr>
                <w:rFonts w:ascii="宋体" w:hAnsi="宋体"/>
              </w:rPr>
            </w:pPr>
          </w:p>
        </w:tc>
      </w:tr>
      <w:tr w:rsidR="00B167C5" w:rsidRPr="00FB6FCB" w14:paraId="50B5349E" w14:textId="77777777" w:rsidTr="002C17CC">
        <w:trPr>
          <w:trHeight w:val="312"/>
        </w:trPr>
        <w:tc>
          <w:tcPr>
            <w:tcW w:w="2596" w:type="dxa"/>
            <w:vAlign w:val="bottom"/>
          </w:tcPr>
          <w:p w14:paraId="6778A8CC" w14:textId="77777777" w:rsidR="00B167C5" w:rsidRPr="00FB6FCB" w:rsidRDefault="00B167C5" w:rsidP="006F75EB">
            <w:pPr>
              <w:rPr>
                <w:rFonts w:ascii="宋体" w:hAnsi="宋体"/>
              </w:rPr>
            </w:pPr>
            <w:r w:rsidRPr="00FB6FCB">
              <w:rPr>
                <w:rFonts w:ascii="宋体" w:hAnsi="宋体" w:hint="eastAsia"/>
              </w:rPr>
              <w:t>o</w:t>
            </w:r>
            <w:r w:rsidRPr="00FB6FCB">
              <w:rPr>
                <w:rFonts w:ascii="宋体" w:hAnsi="宋体"/>
              </w:rPr>
              <w:t>peratorCode</w:t>
            </w:r>
          </w:p>
        </w:tc>
        <w:tc>
          <w:tcPr>
            <w:tcW w:w="2036" w:type="dxa"/>
          </w:tcPr>
          <w:p w14:paraId="1AF09179"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A098FFF" w14:textId="77777777" w:rsidR="00B167C5" w:rsidRPr="00FB6FCB" w:rsidRDefault="00B167C5" w:rsidP="006F75EB">
            <w:pPr>
              <w:rPr>
                <w:rFonts w:ascii="宋体" w:hAnsi="宋体"/>
              </w:rPr>
            </w:pPr>
            <w:r w:rsidRPr="00FB6FCB">
              <w:rPr>
                <w:rFonts w:ascii="宋体" w:hAnsi="宋体"/>
              </w:rPr>
              <w:t>接报案员</w:t>
            </w:r>
            <w:r w:rsidRPr="00FB6FCB">
              <w:rPr>
                <w:rFonts w:ascii="宋体" w:hAnsi="宋体" w:hint="eastAsia"/>
              </w:rPr>
              <w:t>代码</w:t>
            </w:r>
          </w:p>
        </w:tc>
        <w:tc>
          <w:tcPr>
            <w:tcW w:w="1418" w:type="dxa"/>
          </w:tcPr>
          <w:p w14:paraId="7BE5F69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031C73D" w14:textId="77777777" w:rsidR="00B167C5" w:rsidRPr="00FB6FCB" w:rsidRDefault="00B167C5" w:rsidP="006F75EB">
            <w:pPr>
              <w:rPr>
                <w:rFonts w:ascii="宋体" w:hAnsi="宋体"/>
              </w:rPr>
            </w:pPr>
          </w:p>
        </w:tc>
      </w:tr>
      <w:tr w:rsidR="00B167C5" w:rsidRPr="00FB6FCB" w14:paraId="1F6BBB09" w14:textId="77777777" w:rsidTr="002C17CC">
        <w:trPr>
          <w:trHeight w:val="312"/>
        </w:trPr>
        <w:tc>
          <w:tcPr>
            <w:tcW w:w="2596" w:type="dxa"/>
            <w:vAlign w:val="bottom"/>
          </w:tcPr>
          <w:p w14:paraId="29AE6F53"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p>
        </w:tc>
        <w:tc>
          <w:tcPr>
            <w:tcW w:w="2036" w:type="dxa"/>
          </w:tcPr>
          <w:p w14:paraId="23F1846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371B85E" w14:textId="77777777" w:rsidR="00B167C5" w:rsidRPr="00FB6FCB" w:rsidRDefault="00B167C5" w:rsidP="006F75EB">
            <w:pPr>
              <w:rPr>
                <w:rFonts w:ascii="宋体" w:hAnsi="宋体"/>
              </w:rPr>
            </w:pPr>
            <w:r w:rsidRPr="00FB6FCB">
              <w:rPr>
                <w:rFonts w:ascii="宋体" w:hAnsi="宋体"/>
              </w:rPr>
              <w:t>理赔登记部门</w:t>
            </w:r>
            <w:r w:rsidRPr="00FB6FCB">
              <w:rPr>
                <w:rFonts w:ascii="宋体" w:hAnsi="宋体" w:hint="eastAsia"/>
              </w:rPr>
              <w:t>代</w:t>
            </w:r>
            <w:r w:rsidRPr="00FB6FCB">
              <w:rPr>
                <w:rFonts w:ascii="宋体" w:hAnsi="宋体" w:hint="eastAsia"/>
              </w:rPr>
              <w:lastRenderedPageBreak/>
              <w:t>码</w:t>
            </w:r>
          </w:p>
        </w:tc>
        <w:tc>
          <w:tcPr>
            <w:tcW w:w="1418" w:type="dxa"/>
          </w:tcPr>
          <w:p w14:paraId="3CBAAA2B" w14:textId="77777777" w:rsidR="00B167C5" w:rsidRPr="00FB6FCB" w:rsidRDefault="00B167C5" w:rsidP="006F75EB">
            <w:pPr>
              <w:rPr>
                <w:rFonts w:ascii="宋体" w:hAnsi="宋体"/>
              </w:rPr>
            </w:pPr>
            <w:r w:rsidRPr="00FB6FCB">
              <w:rPr>
                <w:rFonts w:ascii="宋体" w:hAnsi="宋体" w:hint="eastAsia"/>
              </w:rPr>
              <w:lastRenderedPageBreak/>
              <w:t>Y</w:t>
            </w:r>
          </w:p>
        </w:tc>
        <w:tc>
          <w:tcPr>
            <w:tcW w:w="892" w:type="dxa"/>
          </w:tcPr>
          <w:p w14:paraId="601EFA0D" w14:textId="77777777" w:rsidR="00B167C5" w:rsidRPr="00FB6FCB" w:rsidRDefault="00B167C5" w:rsidP="006F75EB">
            <w:pPr>
              <w:rPr>
                <w:rFonts w:ascii="宋体" w:hAnsi="宋体"/>
              </w:rPr>
            </w:pPr>
          </w:p>
        </w:tc>
      </w:tr>
      <w:tr w:rsidR="00B167C5" w:rsidRPr="00FB6FCB" w14:paraId="4038BB70" w14:textId="77777777" w:rsidTr="002C17CC">
        <w:trPr>
          <w:trHeight w:val="312"/>
        </w:trPr>
        <w:tc>
          <w:tcPr>
            <w:tcW w:w="2596" w:type="dxa"/>
            <w:vAlign w:val="bottom"/>
          </w:tcPr>
          <w:p w14:paraId="02F31AD8"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r w:rsidRPr="00FB6FCB">
              <w:rPr>
                <w:rFonts w:ascii="宋体" w:hAnsi="宋体" w:hint="eastAsia"/>
              </w:rPr>
              <w:t>Name</w:t>
            </w:r>
          </w:p>
        </w:tc>
        <w:tc>
          <w:tcPr>
            <w:tcW w:w="2036" w:type="dxa"/>
          </w:tcPr>
          <w:p w14:paraId="43598A63" w14:textId="77777777" w:rsidR="00B167C5" w:rsidRPr="00FB6FCB" w:rsidRDefault="00B167C5" w:rsidP="006F75EB">
            <w:pPr>
              <w:rPr>
                <w:rFonts w:ascii="宋体" w:hAnsi="宋体"/>
              </w:rPr>
            </w:pPr>
            <w:r w:rsidRPr="00FB6FCB">
              <w:rPr>
                <w:rFonts w:ascii="宋体" w:hAnsi="宋体"/>
              </w:rPr>
              <w:t>VARCHAR2(1</w:t>
            </w:r>
            <w:r w:rsidRPr="00FB6FCB">
              <w:rPr>
                <w:rFonts w:ascii="宋体" w:hAnsi="宋体" w:hint="eastAsia"/>
              </w:rPr>
              <w:t>2</w:t>
            </w:r>
            <w:r w:rsidRPr="00FB6FCB">
              <w:rPr>
                <w:rFonts w:ascii="宋体" w:hAnsi="宋体"/>
              </w:rPr>
              <w:t>0)</w:t>
            </w:r>
          </w:p>
        </w:tc>
        <w:tc>
          <w:tcPr>
            <w:tcW w:w="2280" w:type="dxa"/>
          </w:tcPr>
          <w:p w14:paraId="5D1EE177" w14:textId="77777777" w:rsidR="00B167C5" w:rsidRPr="00FB6FCB" w:rsidRDefault="00B167C5" w:rsidP="006F75EB">
            <w:pPr>
              <w:rPr>
                <w:rFonts w:ascii="宋体" w:hAnsi="宋体"/>
              </w:rPr>
            </w:pPr>
            <w:r w:rsidRPr="00FB6FCB">
              <w:rPr>
                <w:rFonts w:ascii="宋体" w:hAnsi="宋体"/>
              </w:rPr>
              <w:t>理赔登记部门</w:t>
            </w:r>
          </w:p>
        </w:tc>
        <w:tc>
          <w:tcPr>
            <w:tcW w:w="1418" w:type="dxa"/>
          </w:tcPr>
          <w:p w14:paraId="04BC79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D8D4910" w14:textId="77777777" w:rsidR="00B167C5" w:rsidRPr="00FB6FCB" w:rsidRDefault="00B167C5" w:rsidP="006F75EB">
            <w:pPr>
              <w:rPr>
                <w:rFonts w:ascii="宋体" w:hAnsi="宋体"/>
              </w:rPr>
            </w:pPr>
          </w:p>
        </w:tc>
      </w:tr>
      <w:tr w:rsidR="00B167C5" w:rsidRPr="00FB6FCB" w14:paraId="1F1C3AC3" w14:textId="77777777" w:rsidTr="002C17CC">
        <w:trPr>
          <w:trHeight w:val="312"/>
        </w:trPr>
        <w:tc>
          <w:tcPr>
            <w:tcW w:w="2596" w:type="dxa"/>
            <w:vAlign w:val="bottom"/>
          </w:tcPr>
          <w:p w14:paraId="253FC291" w14:textId="482F002E" w:rsidR="00B167C5" w:rsidRPr="00FB6FCB" w:rsidRDefault="00C415BE" w:rsidP="006F75EB">
            <w:pPr>
              <w:rPr>
                <w:rFonts w:ascii="宋体" w:hAnsi="宋体"/>
              </w:rPr>
            </w:pPr>
            <w:r>
              <w:rPr>
                <w:rFonts w:ascii="宋体" w:hAnsi="宋体" w:hint="eastAsia"/>
              </w:rPr>
              <w:t>c</w:t>
            </w:r>
            <w:r w:rsidR="00B167C5" w:rsidRPr="00FB6FCB">
              <w:rPr>
                <w:rFonts w:ascii="宋体" w:hAnsi="宋体"/>
              </w:rPr>
              <w:t>ontext</w:t>
            </w:r>
          </w:p>
        </w:tc>
        <w:tc>
          <w:tcPr>
            <w:tcW w:w="2036" w:type="dxa"/>
          </w:tcPr>
          <w:p w14:paraId="1A17F052" w14:textId="77777777" w:rsidR="00B167C5" w:rsidRPr="00FB6FCB" w:rsidRDefault="00B167C5" w:rsidP="006F75EB">
            <w:pPr>
              <w:rPr>
                <w:rFonts w:ascii="宋体" w:hAnsi="宋体"/>
              </w:rPr>
            </w:pPr>
            <w:r w:rsidRPr="00FB6FCB">
              <w:rPr>
                <w:rFonts w:ascii="宋体" w:hAnsi="宋体"/>
              </w:rPr>
              <w:t>VARCHAR2(80)</w:t>
            </w:r>
          </w:p>
        </w:tc>
        <w:tc>
          <w:tcPr>
            <w:tcW w:w="2280" w:type="dxa"/>
          </w:tcPr>
          <w:p w14:paraId="236B43BF" w14:textId="77777777" w:rsidR="00B167C5" w:rsidRPr="00FB6FCB" w:rsidRDefault="00B167C5" w:rsidP="006F75EB">
            <w:pPr>
              <w:rPr>
                <w:rFonts w:ascii="宋体" w:hAnsi="宋体"/>
              </w:rPr>
            </w:pPr>
            <w:r w:rsidRPr="00FB6FCB">
              <w:rPr>
                <w:rFonts w:ascii="宋体" w:hAnsi="宋体"/>
              </w:rPr>
              <w:t>出险摘要</w:t>
            </w:r>
          </w:p>
        </w:tc>
        <w:tc>
          <w:tcPr>
            <w:tcW w:w="1418" w:type="dxa"/>
          </w:tcPr>
          <w:p w14:paraId="6512B49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9A66277" w14:textId="77777777" w:rsidR="00B167C5" w:rsidRPr="00FB6FCB" w:rsidRDefault="00B167C5" w:rsidP="006F75EB">
            <w:pPr>
              <w:rPr>
                <w:rFonts w:ascii="宋体" w:hAnsi="宋体"/>
              </w:rPr>
            </w:pPr>
          </w:p>
        </w:tc>
      </w:tr>
      <w:tr w:rsidR="00B167C5" w:rsidRPr="00FB6FCB" w14:paraId="2AD36D81" w14:textId="77777777" w:rsidTr="002C17CC">
        <w:trPr>
          <w:trHeight w:val="312"/>
        </w:trPr>
        <w:tc>
          <w:tcPr>
            <w:tcW w:w="2596" w:type="dxa"/>
            <w:vAlign w:val="bottom"/>
          </w:tcPr>
          <w:p w14:paraId="190701EA"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atastropheCode1</w:t>
            </w:r>
          </w:p>
        </w:tc>
        <w:tc>
          <w:tcPr>
            <w:tcW w:w="2036" w:type="dxa"/>
          </w:tcPr>
          <w:p w14:paraId="3CE134E4"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6B6E23A" w14:textId="77777777" w:rsidR="00B167C5" w:rsidRPr="00FB6FCB" w:rsidRDefault="00526B78" w:rsidP="006F75EB">
            <w:pPr>
              <w:rPr>
                <w:rFonts w:ascii="宋体" w:hAnsi="宋体"/>
              </w:rPr>
            </w:pPr>
            <w:hyperlink w:anchor="_巨灾代码" w:history="1">
              <w:r w:rsidR="00B167C5" w:rsidRPr="00FB6FCB">
                <w:rPr>
                  <w:rFonts w:ascii="宋体" w:hAnsi="宋体"/>
                </w:rPr>
                <w:t>巨灾一级代码</w:t>
              </w:r>
            </w:hyperlink>
          </w:p>
        </w:tc>
        <w:tc>
          <w:tcPr>
            <w:tcW w:w="1418" w:type="dxa"/>
          </w:tcPr>
          <w:p w14:paraId="511184EA"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2824E78A" w14:textId="77777777" w:rsidR="00B167C5" w:rsidRPr="00FB6FCB" w:rsidRDefault="00B167C5" w:rsidP="006F75EB">
            <w:pPr>
              <w:rPr>
                <w:rFonts w:ascii="宋体" w:hAnsi="宋体"/>
              </w:rPr>
            </w:pPr>
          </w:p>
        </w:tc>
      </w:tr>
      <w:tr w:rsidR="00B167C5" w:rsidRPr="00FB6FCB" w14:paraId="3655C75D" w14:textId="77777777" w:rsidTr="002C17CC">
        <w:trPr>
          <w:trHeight w:val="312"/>
        </w:trPr>
        <w:tc>
          <w:tcPr>
            <w:tcW w:w="2596" w:type="dxa"/>
            <w:vAlign w:val="bottom"/>
          </w:tcPr>
          <w:p w14:paraId="0C1CB593"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atastropheName1</w:t>
            </w:r>
          </w:p>
        </w:tc>
        <w:tc>
          <w:tcPr>
            <w:tcW w:w="2036" w:type="dxa"/>
          </w:tcPr>
          <w:p w14:paraId="446E755C"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5C9923A9" w14:textId="77777777" w:rsidR="00B167C5" w:rsidRPr="00FB6FCB" w:rsidRDefault="00B167C5" w:rsidP="006F75EB">
            <w:pPr>
              <w:rPr>
                <w:rFonts w:ascii="宋体" w:hAnsi="宋体"/>
              </w:rPr>
            </w:pPr>
            <w:r w:rsidRPr="00FB6FCB">
              <w:rPr>
                <w:rFonts w:ascii="宋体" w:hAnsi="宋体"/>
              </w:rPr>
              <w:t>巨灾名称</w:t>
            </w:r>
          </w:p>
        </w:tc>
        <w:tc>
          <w:tcPr>
            <w:tcW w:w="1418" w:type="dxa"/>
          </w:tcPr>
          <w:p w14:paraId="79F9F10B"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04A12D5C" w14:textId="77777777" w:rsidR="00B167C5" w:rsidRPr="00FB6FCB" w:rsidRDefault="00B167C5" w:rsidP="006F75EB">
            <w:pPr>
              <w:rPr>
                <w:rFonts w:ascii="宋体" w:hAnsi="宋体"/>
              </w:rPr>
            </w:pPr>
          </w:p>
        </w:tc>
      </w:tr>
      <w:tr w:rsidR="00B167C5" w:rsidRPr="00FB6FCB" w14:paraId="5AC42DBE" w14:textId="77777777" w:rsidTr="002C17CC">
        <w:trPr>
          <w:trHeight w:val="312"/>
        </w:trPr>
        <w:tc>
          <w:tcPr>
            <w:tcW w:w="2596" w:type="dxa"/>
            <w:vAlign w:val="bottom"/>
          </w:tcPr>
          <w:p w14:paraId="13CE0352"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atastropheCode2</w:t>
            </w:r>
          </w:p>
        </w:tc>
        <w:tc>
          <w:tcPr>
            <w:tcW w:w="2036" w:type="dxa"/>
          </w:tcPr>
          <w:p w14:paraId="61620DAB" w14:textId="77777777" w:rsidR="00B167C5" w:rsidRPr="00FB6FCB" w:rsidRDefault="00B167C5" w:rsidP="009B54EB">
            <w:pPr>
              <w:rPr>
                <w:rFonts w:ascii="宋体" w:hAnsi="宋体"/>
              </w:rPr>
            </w:pPr>
            <w:r w:rsidRPr="00FB6FCB">
              <w:rPr>
                <w:rFonts w:ascii="宋体" w:hAnsi="宋体"/>
              </w:rPr>
              <w:t>VARCHAR2(5)</w:t>
            </w:r>
          </w:p>
        </w:tc>
        <w:tc>
          <w:tcPr>
            <w:tcW w:w="2280" w:type="dxa"/>
          </w:tcPr>
          <w:p w14:paraId="09B351C2" w14:textId="77777777" w:rsidR="00B167C5" w:rsidRPr="00FB6FCB" w:rsidRDefault="00B167C5" w:rsidP="009B54EB">
            <w:pPr>
              <w:rPr>
                <w:rFonts w:ascii="宋体" w:hAnsi="宋体"/>
              </w:rPr>
            </w:pPr>
            <w:r w:rsidRPr="00FB6FCB">
              <w:rPr>
                <w:rFonts w:ascii="宋体" w:hAnsi="宋体"/>
              </w:rPr>
              <w:t>巨灾二级代码</w:t>
            </w:r>
          </w:p>
        </w:tc>
        <w:tc>
          <w:tcPr>
            <w:tcW w:w="1418" w:type="dxa"/>
          </w:tcPr>
          <w:p w14:paraId="3F5443E3"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1EBD2F16" w14:textId="77777777" w:rsidR="00B167C5" w:rsidRPr="00FB6FCB" w:rsidRDefault="00B167C5" w:rsidP="009B54EB">
            <w:pPr>
              <w:rPr>
                <w:rFonts w:ascii="宋体" w:hAnsi="宋体"/>
              </w:rPr>
            </w:pPr>
          </w:p>
        </w:tc>
      </w:tr>
      <w:tr w:rsidR="00B167C5" w:rsidRPr="00FB6FCB" w14:paraId="11D38E31" w14:textId="77777777" w:rsidTr="002C17CC">
        <w:trPr>
          <w:trHeight w:val="312"/>
        </w:trPr>
        <w:tc>
          <w:tcPr>
            <w:tcW w:w="2596" w:type="dxa"/>
            <w:vAlign w:val="bottom"/>
          </w:tcPr>
          <w:p w14:paraId="331BA831"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atastropheName2</w:t>
            </w:r>
          </w:p>
        </w:tc>
        <w:tc>
          <w:tcPr>
            <w:tcW w:w="2036" w:type="dxa"/>
          </w:tcPr>
          <w:p w14:paraId="4710354B" w14:textId="77777777" w:rsidR="00B167C5" w:rsidRPr="00FB6FCB" w:rsidRDefault="00B167C5" w:rsidP="009B54EB">
            <w:pPr>
              <w:rPr>
                <w:rFonts w:ascii="宋体" w:hAnsi="宋体"/>
              </w:rPr>
            </w:pPr>
            <w:r w:rsidRPr="00FB6FCB">
              <w:rPr>
                <w:rFonts w:ascii="宋体" w:hAnsi="宋体"/>
              </w:rPr>
              <w:t>VARCHAR2(30)</w:t>
            </w:r>
          </w:p>
        </w:tc>
        <w:tc>
          <w:tcPr>
            <w:tcW w:w="2280" w:type="dxa"/>
          </w:tcPr>
          <w:p w14:paraId="53D961C0" w14:textId="77777777" w:rsidR="00B167C5" w:rsidRPr="00FB6FCB" w:rsidRDefault="00B167C5" w:rsidP="009B54EB">
            <w:pPr>
              <w:rPr>
                <w:rFonts w:ascii="宋体" w:hAnsi="宋体"/>
              </w:rPr>
            </w:pPr>
            <w:r w:rsidRPr="00FB6FCB">
              <w:rPr>
                <w:rFonts w:ascii="宋体" w:hAnsi="宋体"/>
              </w:rPr>
              <w:t>巨灾名称</w:t>
            </w:r>
          </w:p>
        </w:tc>
        <w:tc>
          <w:tcPr>
            <w:tcW w:w="1418" w:type="dxa"/>
          </w:tcPr>
          <w:p w14:paraId="5587E4FB"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5968500B" w14:textId="77777777" w:rsidR="00B167C5" w:rsidRPr="00FB6FCB" w:rsidRDefault="00B167C5" w:rsidP="009B54EB">
            <w:pPr>
              <w:rPr>
                <w:rFonts w:ascii="宋体" w:hAnsi="宋体"/>
              </w:rPr>
            </w:pPr>
          </w:p>
        </w:tc>
      </w:tr>
      <w:tr w:rsidR="00C415BE" w:rsidRPr="00FB6FCB" w14:paraId="54005DE2" w14:textId="77777777" w:rsidTr="002C17CC">
        <w:trPr>
          <w:trHeight w:val="312"/>
        </w:trPr>
        <w:tc>
          <w:tcPr>
            <w:tcW w:w="2596" w:type="dxa"/>
            <w:vAlign w:val="bottom"/>
          </w:tcPr>
          <w:p w14:paraId="4C182548" w14:textId="58F14E56" w:rsidR="00C415BE" w:rsidRPr="00FB6FCB" w:rsidRDefault="00650954" w:rsidP="006F75EB">
            <w:pPr>
              <w:rPr>
                <w:rFonts w:ascii="宋体" w:hAnsi="宋体"/>
              </w:rPr>
            </w:pPr>
            <w:r w:rsidRPr="00650954">
              <w:rPr>
                <w:rFonts w:ascii="宋体" w:hAnsi="宋体"/>
              </w:rPr>
              <w:t>insuredCode</w:t>
            </w:r>
          </w:p>
        </w:tc>
        <w:tc>
          <w:tcPr>
            <w:tcW w:w="2036" w:type="dxa"/>
          </w:tcPr>
          <w:p w14:paraId="555B2302" w14:textId="4D3FFEC4" w:rsidR="00C415BE" w:rsidRPr="00FB6FCB" w:rsidRDefault="00415132" w:rsidP="009B54EB">
            <w:pPr>
              <w:rPr>
                <w:rFonts w:ascii="宋体" w:hAnsi="宋体"/>
              </w:rPr>
            </w:pPr>
            <w:r w:rsidRPr="00FB6FCB">
              <w:rPr>
                <w:rFonts w:ascii="宋体" w:hAnsi="宋体"/>
              </w:rPr>
              <w:t>VARCHAR2(</w:t>
            </w:r>
            <w:r>
              <w:rPr>
                <w:rFonts w:ascii="宋体" w:hAnsi="宋体" w:hint="eastAsia"/>
              </w:rPr>
              <w:t>2</w:t>
            </w:r>
            <w:r w:rsidRPr="00FB6FCB">
              <w:rPr>
                <w:rFonts w:ascii="宋体" w:hAnsi="宋体"/>
              </w:rPr>
              <w:t>0)</w:t>
            </w:r>
          </w:p>
        </w:tc>
        <w:tc>
          <w:tcPr>
            <w:tcW w:w="2280" w:type="dxa"/>
          </w:tcPr>
          <w:p w14:paraId="245AD420" w14:textId="316A9FF0" w:rsidR="00C415BE" w:rsidRPr="00FB6FCB" w:rsidRDefault="00D4781F" w:rsidP="009B54EB">
            <w:pPr>
              <w:rPr>
                <w:rFonts w:ascii="宋体" w:hAnsi="宋体"/>
              </w:rPr>
            </w:pPr>
            <w:r w:rsidRPr="00D4781F">
              <w:rPr>
                <w:rFonts w:ascii="宋体" w:hAnsi="宋体" w:hint="eastAsia"/>
              </w:rPr>
              <w:t>被保险人代码</w:t>
            </w:r>
          </w:p>
        </w:tc>
        <w:tc>
          <w:tcPr>
            <w:tcW w:w="1418" w:type="dxa"/>
          </w:tcPr>
          <w:p w14:paraId="4B88A5A4" w14:textId="1F1A0D4F" w:rsidR="00C415BE" w:rsidRPr="00FB6FCB" w:rsidRDefault="00D4781F" w:rsidP="009B54EB">
            <w:pPr>
              <w:rPr>
                <w:rFonts w:ascii="宋体" w:hAnsi="宋体"/>
              </w:rPr>
            </w:pPr>
            <w:r>
              <w:rPr>
                <w:rFonts w:ascii="宋体" w:hAnsi="宋体" w:hint="eastAsia"/>
              </w:rPr>
              <w:t>Y</w:t>
            </w:r>
          </w:p>
        </w:tc>
        <w:tc>
          <w:tcPr>
            <w:tcW w:w="892" w:type="dxa"/>
          </w:tcPr>
          <w:p w14:paraId="5447727F" w14:textId="77777777" w:rsidR="00C415BE" w:rsidRPr="00FB6FCB" w:rsidRDefault="00C415BE" w:rsidP="009B54EB">
            <w:pPr>
              <w:rPr>
                <w:rFonts w:ascii="宋体" w:hAnsi="宋体"/>
              </w:rPr>
            </w:pPr>
          </w:p>
        </w:tc>
      </w:tr>
      <w:tr w:rsidR="00C415BE" w:rsidRPr="00FB6FCB" w14:paraId="36D6F8A7" w14:textId="77777777" w:rsidTr="002C17CC">
        <w:trPr>
          <w:trHeight w:val="312"/>
        </w:trPr>
        <w:tc>
          <w:tcPr>
            <w:tcW w:w="2596" w:type="dxa"/>
            <w:vAlign w:val="bottom"/>
          </w:tcPr>
          <w:p w14:paraId="2D1E8896" w14:textId="06FBBA42" w:rsidR="00C415BE" w:rsidRPr="00FB6FCB" w:rsidRDefault="00D4781F" w:rsidP="006F75EB">
            <w:pPr>
              <w:rPr>
                <w:rFonts w:ascii="宋体" w:hAnsi="宋体"/>
              </w:rPr>
            </w:pPr>
            <w:r w:rsidRPr="00D4781F">
              <w:rPr>
                <w:rFonts w:ascii="宋体" w:hAnsi="宋体"/>
              </w:rPr>
              <w:t>insuredName</w:t>
            </w:r>
          </w:p>
        </w:tc>
        <w:tc>
          <w:tcPr>
            <w:tcW w:w="2036" w:type="dxa"/>
          </w:tcPr>
          <w:p w14:paraId="076AA209" w14:textId="70916F2E" w:rsidR="00C415BE" w:rsidRPr="00FB6FCB" w:rsidRDefault="00415132" w:rsidP="009B54EB">
            <w:pPr>
              <w:rPr>
                <w:rFonts w:ascii="宋体" w:hAnsi="宋体"/>
              </w:rPr>
            </w:pPr>
            <w:r w:rsidRPr="00FB6FCB">
              <w:rPr>
                <w:rFonts w:ascii="宋体" w:hAnsi="宋体"/>
              </w:rPr>
              <w:t>VARCHAR2(</w:t>
            </w:r>
            <w:r>
              <w:rPr>
                <w:rFonts w:ascii="宋体" w:hAnsi="宋体" w:hint="eastAsia"/>
              </w:rPr>
              <w:t>12</w:t>
            </w:r>
            <w:r w:rsidRPr="00FB6FCB">
              <w:rPr>
                <w:rFonts w:ascii="宋体" w:hAnsi="宋体"/>
              </w:rPr>
              <w:t>0)</w:t>
            </w:r>
          </w:p>
        </w:tc>
        <w:tc>
          <w:tcPr>
            <w:tcW w:w="2280" w:type="dxa"/>
          </w:tcPr>
          <w:p w14:paraId="20D6E7F2" w14:textId="500FBC27" w:rsidR="00C415BE" w:rsidRPr="00FB6FCB" w:rsidRDefault="00D4781F" w:rsidP="009B54EB">
            <w:pPr>
              <w:rPr>
                <w:rFonts w:ascii="宋体" w:hAnsi="宋体"/>
              </w:rPr>
            </w:pPr>
            <w:r w:rsidRPr="00D4781F">
              <w:rPr>
                <w:rFonts w:ascii="宋体" w:hAnsi="宋体" w:hint="eastAsia"/>
              </w:rPr>
              <w:t>被保险人名称</w:t>
            </w:r>
          </w:p>
        </w:tc>
        <w:tc>
          <w:tcPr>
            <w:tcW w:w="1418" w:type="dxa"/>
          </w:tcPr>
          <w:p w14:paraId="6F8CFCFD" w14:textId="133F27E5" w:rsidR="00C415BE" w:rsidRPr="00FB6FCB" w:rsidRDefault="00D4781F" w:rsidP="009B54EB">
            <w:pPr>
              <w:rPr>
                <w:rFonts w:ascii="宋体" w:hAnsi="宋体"/>
              </w:rPr>
            </w:pPr>
            <w:r>
              <w:rPr>
                <w:rFonts w:ascii="宋体" w:hAnsi="宋体" w:hint="eastAsia"/>
              </w:rPr>
              <w:t>Y</w:t>
            </w:r>
          </w:p>
        </w:tc>
        <w:tc>
          <w:tcPr>
            <w:tcW w:w="892" w:type="dxa"/>
          </w:tcPr>
          <w:p w14:paraId="0ED25A18" w14:textId="77777777" w:rsidR="00C415BE" w:rsidRPr="00FB6FCB" w:rsidRDefault="00C415BE" w:rsidP="009B54EB">
            <w:pPr>
              <w:rPr>
                <w:rFonts w:ascii="宋体" w:hAnsi="宋体"/>
              </w:rPr>
            </w:pPr>
          </w:p>
        </w:tc>
      </w:tr>
      <w:tr w:rsidR="00C415BE" w:rsidRPr="00FB6FCB" w14:paraId="0CA13FE8" w14:textId="77777777" w:rsidTr="002C17CC">
        <w:trPr>
          <w:trHeight w:val="312"/>
        </w:trPr>
        <w:tc>
          <w:tcPr>
            <w:tcW w:w="2596" w:type="dxa"/>
            <w:vAlign w:val="bottom"/>
          </w:tcPr>
          <w:p w14:paraId="700DDF67" w14:textId="3191DA69" w:rsidR="00C415BE" w:rsidRPr="00FB6FCB" w:rsidRDefault="00D4781F" w:rsidP="006F75EB">
            <w:pPr>
              <w:rPr>
                <w:rFonts w:ascii="宋体" w:hAnsi="宋体"/>
              </w:rPr>
            </w:pPr>
            <w:r w:rsidRPr="00D4781F">
              <w:rPr>
                <w:rFonts w:ascii="宋体" w:hAnsi="宋体"/>
              </w:rPr>
              <w:t>acceptFlag</w:t>
            </w:r>
          </w:p>
        </w:tc>
        <w:tc>
          <w:tcPr>
            <w:tcW w:w="2036" w:type="dxa"/>
          </w:tcPr>
          <w:p w14:paraId="5F407039" w14:textId="572EC824" w:rsidR="00C415BE" w:rsidRPr="00FB6FCB" w:rsidRDefault="003D0674"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461E13A6" w14:textId="68C3F165" w:rsidR="00C415BE" w:rsidRPr="00FB6FCB" w:rsidRDefault="00D4781F" w:rsidP="009B54EB">
            <w:pPr>
              <w:rPr>
                <w:rFonts w:ascii="宋体" w:hAnsi="宋体"/>
              </w:rPr>
            </w:pPr>
            <w:r w:rsidRPr="00D4781F">
              <w:rPr>
                <w:rFonts w:ascii="宋体" w:hAnsi="宋体" w:hint="eastAsia"/>
              </w:rPr>
              <w:t>受理标志</w:t>
            </w:r>
            <w:r w:rsidRPr="00D4781F">
              <w:rPr>
                <w:rFonts w:ascii="宋体" w:hAnsi="宋体"/>
              </w:rPr>
              <w:t>(Y/N)</w:t>
            </w:r>
          </w:p>
        </w:tc>
        <w:tc>
          <w:tcPr>
            <w:tcW w:w="1418" w:type="dxa"/>
          </w:tcPr>
          <w:p w14:paraId="0AE49216" w14:textId="6E7FB7ED" w:rsidR="00C415BE" w:rsidRPr="00FB6FCB" w:rsidRDefault="00D4781F" w:rsidP="009B54EB">
            <w:pPr>
              <w:rPr>
                <w:rFonts w:ascii="宋体" w:hAnsi="宋体"/>
              </w:rPr>
            </w:pPr>
            <w:r>
              <w:rPr>
                <w:rFonts w:ascii="宋体" w:hAnsi="宋体" w:hint="eastAsia"/>
              </w:rPr>
              <w:t>Y</w:t>
            </w:r>
          </w:p>
        </w:tc>
        <w:tc>
          <w:tcPr>
            <w:tcW w:w="892" w:type="dxa"/>
          </w:tcPr>
          <w:p w14:paraId="7DC5141B" w14:textId="77777777" w:rsidR="00C415BE" w:rsidRPr="00FB6FCB" w:rsidRDefault="00C415BE" w:rsidP="009B54EB">
            <w:pPr>
              <w:rPr>
                <w:rFonts w:ascii="宋体" w:hAnsi="宋体"/>
              </w:rPr>
            </w:pPr>
          </w:p>
        </w:tc>
      </w:tr>
      <w:tr w:rsidR="00C415BE" w:rsidRPr="00FB6FCB" w14:paraId="7E013117" w14:textId="77777777" w:rsidTr="002C17CC">
        <w:trPr>
          <w:trHeight w:val="312"/>
        </w:trPr>
        <w:tc>
          <w:tcPr>
            <w:tcW w:w="2596" w:type="dxa"/>
            <w:vAlign w:val="bottom"/>
          </w:tcPr>
          <w:p w14:paraId="211D5092" w14:textId="4BDF9382" w:rsidR="00C415BE" w:rsidRPr="00FB6FCB" w:rsidRDefault="00D4781F" w:rsidP="006F75EB">
            <w:pPr>
              <w:rPr>
                <w:rFonts w:ascii="宋体" w:hAnsi="宋体"/>
              </w:rPr>
            </w:pPr>
            <w:r w:rsidRPr="00D4781F">
              <w:rPr>
                <w:rFonts w:ascii="宋体" w:hAnsi="宋体"/>
              </w:rPr>
              <w:t>classCode</w:t>
            </w:r>
          </w:p>
        </w:tc>
        <w:tc>
          <w:tcPr>
            <w:tcW w:w="2036" w:type="dxa"/>
          </w:tcPr>
          <w:p w14:paraId="7CA8A7BC" w14:textId="57127C35" w:rsidR="00C415BE" w:rsidRPr="00FB6FCB" w:rsidRDefault="009A53FB" w:rsidP="009B54EB">
            <w:pPr>
              <w:rPr>
                <w:rFonts w:ascii="宋体" w:hAnsi="宋体"/>
              </w:rPr>
            </w:pPr>
            <w:r w:rsidRPr="00FB6FCB">
              <w:rPr>
                <w:rFonts w:ascii="宋体" w:hAnsi="宋体"/>
              </w:rPr>
              <w:t>VARCHAR2(3)</w:t>
            </w:r>
          </w:p>
        </w:tc>
        <w:tc>
          <w:tcPr>
            <w:tcW w:w="2280" w:type="dxa"/>
          </w:tcPr>
          <w:p w14:paraId="6D37C810" w14:textId="436A86D8" w:rsidR="00C415BE" w:rsidRPr="00FB6FCB" w:rsidRDefault="00D4781F" w:rsidP="009B54EB">
            <w:pPr>
              <w:rPr>
                <w:rFonts w:ascii="宋体" w:hAnsi="宋体"/>
              </w:rPr>
            </w:pPr>
            <w:r w:rsidRPr="00D4781F">
              <w:rPr>
                <w:rFonts w:ascii="宋体" w:hAnsi="宋体" w:hint="eastAsia"/>
              </w:rPr>
              <w:t>险类代码</w:t>
            </w:r>
          </w:p>
        </w:tc>
        <w:tc>
          <w:tcPr>
            <w:tcW w:w="1418" w:type="dxa"/>
          </w:tcPr>
          <w:p w14:paraId="1002F5E4" w14:textId="2B7C9338" w:rsidR="00C415BE" w:rsidRPr="00FB6FCB" w:rsidRDefault="00C43F24" w:rsidP="009B54EB">
            <w:pPr>
              <w:rPr>
                <w:rFonts w:ascii="宋体" w:hAnsi="宋体"/>
              </w:rPr>
            </w:pPr>
            <w:r>
              <w:rPr>
                <w:rFonts w:ascii="宋体" w:hAnsi="宋体" w:hint="eastAsia"/>
              </w:rPr>
              <w:t>Y</w:t>
            </w:r>
          </w:p>
        </w:tc>
        <w:tc>
          <w:tcPr>
            <w:tcW w:w="892" w:type="dxa"/>
          </w:tcPr>
          <w:p w14:paraId="5C9FEAD7" w14:textId="77777777" w:rsidR="00C415BE" w:rsidRPr="00FB6FCB" w:rsidRDefault="00C415BE" w:rsidP="009B54EB">
            <w:pPr>
              <w:rPr>
                <w:rFonts w:ascii="宋体" w:hAnsi="宋体"/>
              </w:rPr>
            </w:pPr>
          </w:p>
        </w:tc>
      </w:tr>
      <w:tr w:rsidR="00C415BE" w:rsidRPr="00FB6FCB" w14:paraId="1C084E34" w14:textId="77777777" w:rsidTr="002C17CC">
        <w:trPr>
          <w:trHeight w:val="312"/>
        </w:trPr>
        <w:tc>
          <w:tcPr>
            <w:tcW w:w="2596" w:type="dxa"/>
            <w:vAlign w:val="bottom"/>
          </w:tcPr>
          <w:p w14:paraId="0EC52A48" w14:textId="133A2915" w:rsidR="00C415BE" w:rsidRPr="00FB6FCB" w:rsidRDefault="00C43F24" w:rsidP="006F75EB">
            <w:pPr>
              <w:rPr>
                <w:rFonts w:ascii="宋体" w:hAnsi="宋体"/>
              </w:rPr>
            </w:pPr>
            <w:r w:rsidRPr="00C43F24">
              <w:rPr>
                <w:rFonts w:ascii="宋体" w:hAnsi="宋体"/>
              </w:rPr>
              <w:t>comCode</w:t>
            </w:r>
          </w:p>
        </w:tc>
        <w:tc>
          <w:tcPr>
            <w:tcW w:w="2036" w:type="dxa"/>
          </w:tcPr>
          <w:p w14:paraId="3CF3C76D" w14:textId="7F172098" w:rsidR="00C415BE" w:rsidRPr="00FB6FCB" w:rsidRDefault="00821996"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0)</w:t>
            </w:r>
          </w:p>
        </w:tc>
        <w:tc>
          <w:tcPr>
            <w:tcW w:w="2280" w:type="dxa"/>
          </w:tcPr>
          <w:p w14:paraId="6F366E12" w14:textId="253A4636" w:rsidR="00C415BE" w:rsidRPr="00FB6FCB" w:rsidRDefault="00C43F24" w:rsidP="009B54EB">
            <w:pPr>
              <w:rPr>
                <w:rFonts w:ascii="宋体" w:hAnsi="宋体"/>
              </w:rPr>
            </w:pPr>
            <w:r w:rsidRPr="00C43F24">
              <w:rPr>
                <w:rFonts w:ascii="宋体" w:hAnsi="宋体" w:hint="eastAsia"/>
              </w:rPr>
              <w:t>业务归属机构代码</w:t>
            </w:r>
          </w:p>
        </w:tc>
        <w:tc>
          <w:tcPr>
            <w:tcW w:w="1418" w:type="dxa"/>
          </w:tcPr>
          <w:p w14:paraId="1629A1B3" w14:textId="3948E7D1" w:rsidR="00C415BE" w:rsidRPr="00FB6FCB" w:rsidRDefault="00C43F24" w:rsidP="009B54EB">
            <w:pPr>
              <w:rPr>
                <w:rFonts w:ascii="宋体" w:hAnsi="宋体"/>
              </w:rPr>
            </w:pPr>
            <w:r>
              <w:rPr>
                <w:rFonts w:ascii="宋体" w:hAnsi="宋体" w:hint="eastAsia"/>
              </w:rPr>
              <w:t>Y</w:t>
            </w:r>
          </w:p>
        </w:tc>
        <w:tc>
          <w:tcPr>
            <w:tcW w:w="892" w:type="dxa"/>
          </w:tcPr>
          <w:p w14:paraId="562D1EED" w14:textId="77777777" w:rsidR="00C415BE" w:rsidRPr="00FB6FCB" w:rsidRDefault="00C415BE" w:rsidP="009B54EB">
            <w:pPr>
              <w:rPr>
                <w:rFonts w:ascii="宋体" w:hAnsi="宋体"/>
              </w:rPr>
            </w:pPr>
          </w:p>
        </w:tc>
      </w:tr>
      <w:tr w:rsidR="00C415BE" w:rsidRPr="00FB6FCB" w14:paraId="099F7FD9" w14:textId="77777777" w:rsidTr="002C17CC">
        <w:trPr>
          <w:trHeight w:val="312"/>
        </w:trPr>
        <w:tc>
          <w:tcPr>
            <w:tcW w:w="2596" w:type="dxa"/>
            <w:vAlign w:val="bottom"/>
          </w:tcPr>
          <w:p w14:paraId="05ACEE25" w14:textId="162751C6" w:rsidR="00C415BE" w:rsidRPr="00FB6FCB" w:rsidRDefault="00C43F24" w:rsidP="006F75EB">
            <w:pPr>
              <w:rPr>
                <w:rFonts w:ascii="宋体" w:hAnsi="宋体"/>
              </w:rPr>
            </w:pPr>
            <w:r w:rsidRPr="00C43F24">
              <w:rPr>
                <w:rFonts w:ascii="宋体" w:hAnsi="宋体"/>
              </w:rPr>
              <w:t>handler1Code</w:t>
            </w:r>
          </w:p>
        </w:tc>
        <w:tc>
          <w:tcPr>
            <w:tcW w:w="2036" w:type="dxa"/>
          </w:tcPr>
          <w:p w14:paraId="5638BF55" w14:textId="5AF23E58" w:rsidR="00C415BE" w:rsidRPr="00FB6FCB" w:rsidRDefault="00223012" w:rsidP="009B54EB">
            <w:pPr>
              <w:rPr>
                <w:rFonts w:ascii="宋体" w:hAnsi="宋体"/>
              </w:rPr>
            </w:pPr>
            <w:r w:rsidRPr="00223012">
              <w:rPr>
                <w:rFonts w:ascii="宋体" w:hAnsi="宋体"/>
              </w:rPr>
              <w:t>VARCHAR2(</w:t>
            </w:r>
            <w:r>
              <w:rPr>
                <w:rFonts w:ascii="宋体" w:hAnsi="宋体" w:hint="eastAsia"/>
              </w:rPr>
              <w:t>1</w:t>
            </w:r>
            <w:r w:rsidRPr="00223012">
              <w:rPr>
                <w:rFonts w:ascii="宋体" w:hAnsi="宋体"/>
              </w:rPr>
              <w:t>0)</w:t>
            </w:r>
          </w:p>
        </w:tc>
        <w:tc>
          <w:tcPr>
            <w:tcW w:w="2280" w:type="dxa"/>
          </w:tcPr>
          <w:p w14:paraId="5A10FB11" w14:textId="556219E7" w:rsidR="00C415BE" w:rsidRPr="00FB6FCB" w:rsidRDefault="00C43F24" w:rsidP="009B54EB">
            <w:pPr>
              <w:rPr>
                <w:rFonts w:ascii="宋体" w:hAnsi="宋体"/>
              </w:rPr>
            </w:pPr>
            <w:r w:rsidRPr="00C43F24">
              <w:rPr>
                <w:rFonts w:ascii="宋体" w:hAnsi="宋体" w:hint="eastAsia"/>
              </w:rPr>
              <w:t>归属业务员代码</w:t>
            </w:r>
          </w:p>
        </w:tc>
        <w:tc>
          <w:tcPr>
            <w:tcW w:w="1418" w:type="dxa"/>
          </w:tcPr>
          <w:p w14:paraId="587C9730" w14:textId="75529594" w:rsidR="00C415BE" w:rsidRPr="00FB6FCB" w:rsidRDefault="00C43F24" w:rsidP="009B54EB">
            <w:pPr>
              <w:rPr>
                <w:rFonts w:ascii="宋体" w:hAnsi="宋体"/>
              </w:rPr>
            </w:pPr>
            <w:r>
              <w:rPr>
                <w:rFonts w:ascii="宋体" w:hAnsi="宋体" w:hint="eastAsia"/>
              </w:rPr>
              <w:t>Y</w:t>
            </w:r>
          </w:p>
        </w:tc>
        <w:tc>
          <w:tcPr>
            <w:tcW w:w="892" w:type="dxa"/>
          </w:tcPr>
          <w:p w14:paraId="3EC0E860" w14:textId="77777777" w:rsidR="00C415BE" w:rsidRPr="00FB6FCB" w:rsidRDefault="00C415BE" w:rsidP="009B54EB">
            <w:pPr>
              <w:rPr>
                <w:rFonts w:ascii="宋体" w:hAnsi="宋体"/>
              </w:rPr>
            </w:pPr>
          </w:p>
        </w:tc>
      </w:tr>
      <w:tr w:rsidR="00C415BE" w:rsidRPr="00FB6FCB" w14:paraId="3F09E414" w14:textId="77777777" w:rsidTr="002C17CC">
        <w:trPr>
          <w:trHeight w:val="312"/>
        </w:trPr>
        <w:tc>
          <w:tcPr>
            <w:tcW w:w="2596" w:type="dxa"/>
            <w:vAlign w:val="bottom"/>
          </w:tcPr>
          <w:p w14:paraId="46F85A8F" w14:textId="4D97C619" w:rsidR="00C415BE" w:rsidRPr="00FB6FCB" w:rsidRDefault="00C43F24" w:rsidP="006F75EB">
            <w:pPr>
              <w:rPr>
                <w:rFonts w:ascii="宋体" w:hAnsi="宋体"/>
              </w:rPr>
            </w:pPr>
            <w:r w:rsidRPr="00C43F24">
              <w:rPr>
                <w:rFonts w:ascii="宋体" w:hAnsi="宋体"/>
              </w:rPr>
              <w:t>language</w:t>
            </w:r>
          </w:p>
        </w:tc>
        <w:tc>
          <w:tcPr>
            <w:tcW w:w="2036" w:type="dxa"/>
          </w:tcPr>
          <w:p w14:paraId="40B6F8AA" w14:textId="47A65D89" w:rsidR="00C415BE" w:rsidRPr="00FB6FCB" w:rsidRDefault="00C50F0A" w:rsidP="009B54EB">
            <w:pPr>
              <w:rPr>
                <w:rFonts w:ascii="宋体" w:hAnsi="宋体"/>
              </w:rPr>
            </w:pPr>
            <w:r w:rsidRPr="00C50F0A">
              <w:rPr>
                <w:rFonts w:ascii="宋体" w:hAnsi="宋体"/>
              </w:rPr>
              <w:t>VARCHAR2(</w:t>
            </w:r>
            <w:r>
              <w:rPr>
                <w:rFonts w:ascii="宋体" w:hAnsi="宋体" w:hint="eastAsia"/>
              </w:rPr>
              <w:t>1</w:t>
            </w:r>
            <w:r w:rsidRPr="00C50F0A">
              <w:rPr>
                <w:rFonts w:ascii="宋体" w:hAnsi="宋体"/>
              </w:rPr>
              <w:t>)</w:t>
            </w:r>
          </w:p>
        </w:tc>
        <w:tc>
          <w:tcPr>
            <w:tcW w:w="2280" w:type="dxa"/>
          </w:tcPr>
          <w:p w14:paraId="466E6DFF" w14:textId="40F925EC" w:rsidR="00C415BE" w:rsidRPr="00FB6FCB" w:rsidRDefault="00C43F24" w:rsidP="009B54EB">
            <w:pPr>
              <w:rPr>
                <w:rFonts w:ascii="宋体" w:hAnsi="宋体"/>
              </w:rPr>
            </w:pPr>
            <w:r w:rsidRPr="00C43F24">
              <w:rPr>
                <w:rFonts w:ascii="宋体" w:hAnsi="宋体" w:hint="eastAsia"/>
              </w:rPr>
              <w:t>语种</w:t>
            </w:r>
          </w:p>
        </w:tc>
        <w:tc>
          <w:tcPr>
            <w:tcW w:w="1418" w:type="dxa"/>
          </w:tcPr>
          <w:p w14:paraId="157E9A1E" w14:textId="5D3E66B4" w:rsidR="00C415BE" w:rsidRPr="00FB6FCB" w:rsidRDefault="00C43F24" w:rsidP="009B54EB">
            <w:pPr>
              <w:rPr>
                <w:rFonts w:ascii="宋体" w:hAnsi="宋体"/>
              </w:rPr>
            </w:pPr>
            <w:r>
              <w:rPr>
                <w:rFonts w:ascii="宋体" w:hAnsi="宋体" w:hint="eastAsia"/>
              </w:rPr>
              <w:t>Y</w:t>
            </w:r>
          </w:p>
        </w:tc>
        <w:tc>
          <w:tcPr>
            <w:tcW w:w="892" w:type="dxa"/>
          </w:tcPr>
          <w:p w14:paraId="34EB3981" w14:textId="77777777" w:rsidR="00C415BE" w:rsidRPr="00FB6FCB" w:rsidRDefault="00C415BE" w:rsidP="009B54EB">
            <w:pPr>
              <w:rPr>
                <w:rFonts w:ascii="宋体" w:hAnsi="宋体"/>
              </w:rPr>
            </w:pPr>
          </w:p>
        </w:tc>
      </w:tr>
      <w:tr w:rsidR="00C415BE" w:rsidRPr="00FB6FCB" w14:paraId="0756A5BF" w14:textId="77777777" w:rsidTr="002C17CC">
        <w:trPr>
          <w:trHeight w:val="312"/>
        </w:trPr>
        <w:tc>
          <w:tcPr>
            <w:tcW w:w="2596" w:type="dxa"/>
            <w:vAlign w:val="bottom"/>
          </w:tcPr>
          <w:p w14:paraId="797FA16A" w14:textId="6B8A98DA" w:rsidR="00C415BE" w:rsidRPr="00FB6FCB" w:rsidRDefault="00C43F24" w:rsidP="006F75EB">
            <w:pPr>
              <w:rPr>
                <w:rFonts w:ascii="宋体" w:hAnsi="宋体"/>
              </w:rPr>
            </w:pPr>
            <w:r w:rsidRPr="00C43F24">
              <w:rPr>
                <w:rFonts w:ascii="宋体" w:hAnsi="宋体"/>
              </w:rPr>
              <w:t>llflag</w:t>
            </w:r>
          </w:p>
        </w:tc>
        <w:tc>
          <w:tcPr>
            <w:tcW w:w="2036" w:type="dxa"/>
          </w:tcPr>
          <w:p w14:paraId="30604AA8" w14:textId="736EB7AD" w:rsidR="00C415BE" w:rsidRPr="00FB6FCB" w:rsidRDefault="00506742" w:rsidP="009B54EB">
            <w:pPr>
              <w:rPr>
                <w:rFonts w:ascii="宋体" w:hAnsi="宋体"/>
              </w:rPr>
            </w:pPr>
            <w:r w:rsidRPr="00C50F0A">
              <w:rPr>
                <w:rFonts w:ascii="宋体" w:hAnsi="宋体"/>
              </w:rPr>
              <w:t>VARCHAR2(</w:t>
            </w:r>
            <w:r>
              <w:rPr>
                <w:rFonts w:ascii="宋体" w:hAnsi="宋体" w:hint="eastAsia"/>
              </w:rPr>
              <w:t>2</w:t>
            </w:r>
            <w:r w:rsidRPr="00C50F0A">
              <w:rPr>
                <w:rFonts w:ascii="宋体" w:hAnsi="宋体"/>
              </w:rPr>
              <w:t>)</w:t>
            </w:r>
          </w:p>
        </w:tc>
        <w:tc>
          <w:tcPr>
            <w:tcW w:w="2280" w:type="dxa"/>
          </w:tcPr>
          <w:p w14:paraId="791CDF47" w14:textId="5392C89C" w:rsidR="00C415BE" w:rsidRPr="00FB6FCB" w:rsidRDefault="00C43F24" w:rsidP="009B54EB">
            <w:pPr>
              <w:rPr>
                <w:rFonts w:ascii="宋体" w:hAnsi="宋体"/>
              </w:rPr>
            </w:pPr>
            <w:r w:rsidRPr="00C43F24">
              <w:rPr>
                <w:rFonts w:ascii="宋体" w:hAnsi="宋体" w:hint="eastAsia"/>
              </w:rPr>
              <w:t>理赔类型</w:t>
            </w:r>
          </w:p>
        </w:tc>
        <w:tc>
          <w:tcPr>
            <w:tcW w:w="1418" w:type="dxa"/>
          </w:tcPr>
          <w:p w14:paraId="63AE953C" w14:textId="5900993E" w:rsidR="00C415BE" w:rsidRPr="00FB6FCB" w:rsidRDefault="00C43F24" w:rsidP="009B54EB">
            <w:pPr>
              <w:rPr>
                <w:rFonts w:ascii="宋体" w:hAnsi="宋体"/>
              </w:rPr>
            </w:pPr>
            <w:r>
              <w:rPr>
                <w:rFonts w:ascii="宋体" w:hAnsi="宋体" w:hint="eastAsia"/>
              </w:rPr>
              <w:t>Y</w:t>
            </w:r>
          </w:p>
        </w:tc>
        <w:tc>
          <w:tcPr>
            <w:tcW w:w="892" w:type="dxa"/>
          </w:tcPr>
          <w:p w14:paraId="3BA0151C" w14:textId="77777777" w:rsidR="00C415BE" w:rsidRPr="00FB6FCB" w:rsidRDefault="00C415BE" w:rsidP="009B54EB">
            <w:pPr>
              <w:rPr>
                <w:rFonts w:ascii="宋体" w:hAnsi="宋体"/>
              </w:rPr>
            </w:pPr>
          </w:p>
        </w:tc>
      </w:tr>
      <w:tr w:rsidR="00C415BE" w:rsidRPr="00FB6FCB" w14:paraId="61D4F872" w14:textId="77777777" w:rsidTr="002C17CC">
        <w:trPr>
          <w:trHeight w:val="312"/>
        </w:trPr>
        <w:tc>
          <w:tcPr>
            <w:tcW w:w="2596" w:type="dxa"/>
            <w:vAlign w:val="bottom"/>
          </w:tcPr>
          <w:p w14:paraId="22214A4F" w14:textId="7951EB72" w:rsidR="00C415BE" w:rsidRPr="00FB6FCB" w:rsidRDefault="00C43F24" w:rsidP="006F75EB">
            <w:pPr>
              <w:rPr>
                <w:rFonts w:ascii="宋体" w:hAnsi="宋体"/>
              </w:rPr>
            </w:pPr>
            <w:r w:rsidRPr="00C43F24">
              <w:rPr>
                <w:rFonts w:ascii="宋体" w:hAnsi="宋体"/>
              </w:rPr>
              <w:t>repeatInsureFlag</w:t>
            </w:r>
          </w:p>
        </w:tc>
        <w:tc>
          <w:tcPr>
            <w:tcW w:w="2036" w:type="dxa"/>
          </w:tcPr>
          <w:p w14:paraId="722C7BD5" w14:textId="64D5B771" w:rsidR="00C415BE" w:rsidRPr="00FB6FCB" w:rsidRDefault="005504CE" w:rsidP="009B54EB">
            <w:pPr>
              <w:rPr>
                <w:rFonts w:ascii="宋体" w:hAnsi="宋体"/>
              </w:rPr>
            </w:pPr>
            <w:r w:rsidRPr="00FB6FCB">
              <w:rPr>
                <w:rFonts w:ascii="宋体" w:hAnsi="宋体"/>
              </w:rPr>
              <w:t>VARCHAR2(</w:t>
            </w:r>
            <w:r>
              <w:rPr>
                <w:rFonts w:ascii="宋体" w:hAnsi="宋体" w:hint="eastAsia"/>
              </w:rPr>
              <w:t>1</w:t>
            </w:r>
            <w:r w:rsidRPr="00FB6FCB">
              <w:rPr>
                <w:rFonts w:ascii="宋体" w:hAnsi="宋体"/>
              </w:rPr>
              <w:t>)</w:t>
            </w:r>
          </w:p>
        </w:tc>
        <w:tc>
          <w:tcPr>
            <w:tcW w:w="2280" w:type="dxa"/>
          </w:tcPr>
          <w:p w14:paraId="2F9790FE" w14:textId="077544D7" w:rsidR="00C415BE" w:rsidRPr="00FB6FCB" w:rsidRDefault="00C43F24" w:rsidP="009B54EB">
            <w:pPr>
              <w:rPr>
                <w:rFonts w:ascii="宋体" w:hAnsi="宋体"/>
              </w:rPr>
            </w:pPr>
            <w:r w:rsidRPr="00C43F24">
              <w:rPr>
                <w:rFonts w:ascii="宋体" w:hAnsi="宋体" w:hint="eastAsia"/>
              </w:rPr>
              <w:t>是否向别的保险公司投保</w:t>
            </w:r>
            <w:r w:rsidRPr="00C43F24">
              <w:rPr>
                <w:rFonts w:ascii="宋体" w:hAnsi="宋体"/>
              </w:rPr>
              <w:t>(Y/N)</w:t>
            </w:r>
          </w:p>
        </w:tc>
        <w:tc>
          <w:tcPr>
            <w:tcW w:w="1418" w:type="dxa"/>
          </w:tcPr>
          <w:p w14:paraId="64A2286D" w14:textId="31B83B8F" w:rsidR="00C415BE" w:rsidRPr="00FB6FCB" w:rsidRDefault="00C43F24" w:rsidP="009B54EB">
            <w:pPr>
              <w:rPr>
                <w:rFonts w:ascii="宋体" w:hAnsi="宋体"/>
              </w:rPr>
            </w:pPr>
            <w:r>
              <w:rPr>
                <w:rFonts w:ascii="宋体" w:hAnsi="宋体" w:hint="eastAsia"/>
              </w:rPr>
              <w:t>Y</w:t>
            </w:r>
          </w:p>
        </w:tc>
        <w:tc>
          <w:tcPr>
            <w:tcW w:w="892" w:type="dxa"/>
          </w:tcPr>
          <w:p w14:paraId="3BF5DABA" w14:textId="77777777" w:rsidR="00C415BE" w:rsidRPr="00FB6FCB" w:rsidRDefault="00C415BE" w:rsidP="009B54EB">
            <w:pPr>
              <w:rPr>
                <w:rFonts w:ascii="宋体" w:hAnsi="宋体"/>
              </w:rPr>
            </w:pPr>
          </w:p>
        </w:tc>
      </w:tr>
      <w:tr w:rsidR="0013124F" w:rsidRPr="00FB6FCB" w14:paraId="75E4D73D" w14:textId="77777777" w:rsidTr="002C17CC">
        <w:trPr>
          <w:trHeight w:val="312"/>
        </w:trPr>
        <w:tc>
          <w:tcPr>
            <w:tcW w:w="2596" w:type="dxa"/>
            <w:vAlign w:val="bottom"/>
          </w:tcPr>
          <w:p w14:paraId="2596BA85" w14:textId="74EF085E" w:rsidR="0013124F" w:rsidRPr="00C43F24" w:rsidRDefault="0013124F" w:rsidP="006F75EB">
            <w:pPr>
              <w:rPr>
                <w:rFonts w:ascii="宋体" w:hAnsi="宋体"/>
              </w:rPr>
            </w:pPr>
            <w:r w:rsidRPr="0013124F">
              <w:rPr>
                <w:rFonts w:ascii="宋体" w:hAnsi="宋体"/>
              </w:rPr>
              <w:t>inputDate</w:t>
            </w:r>
          </w:p>
        </w:tc>
        <w:tc>
          <w:tcPr>
            <w:tcW w:w="2036" w:type="dxa"/>
          </w:tcPr>
          <w:p w14:paraId="227E3DE9" w14:textId="071CF511" w:rsidR="0013124F" w:rsidRPr="00FB6FCB" w:rsidRDefault="0013124F" w:rsidP="009B54EB">
            <w:pPr>
              <w:rPr>
                <w:rFonts w:ascii="宋体" w:hAnsi="宋体"/>
              </w:rPr>
            </w:pPr>
            <w:r>
              <w:rPr>
                <w:rFonts w:ascii="宋体" w:hAnsi="宋体" w:hint="eastAsia"/>
              </w:rPr>
              <w:t>DATE</w:t>
            </w:r>
          </w:p>
        </w:tc>
        <w:tc>
          <w:tcPr>
            <w:tcW w:w="2280" w:type="dxa"/>
          </w:tcPr>
          <w:p w14:paraId="6019D2F5" w14:textId="7A14E431" w:rsidR="0013124F" w:rsidRPr="00C43F24" w:rsidRDefault="0013124F" w:rsidP="009B54EB">
            <w:pPr>
              <w:rPr>
                <w:rFonts w:ascii="宋体" w:hAnsi="宋体"/>
              </w:rPr>
            </w:pPr>
            <w:r>
              <w:rPr>
                <w:rFonts w:ascii="宋体" w:hAnsi="宋体" w:hint="eastAsia"/>
              </w:rPr>
              <w:t>输单日期</w:t>
            </w:r>
          </w:p>
        </w:tc>
        <w:tc>
          <w:tcPr>
            <w:tcW w:w="1418" w:type="dxa"/>
          </w:tcPr>
          <w:p w14:paraId="59BEED80" w14:textId="797259B9" w:rsidR="0013124F" w:rsidRDefault="00D43EFA" w:rsidP="009B54EB">
            <w:pPr>
              <w:rPr>
                <w:rFonts w:ascii="宋体" w:hAnsi="宋体"/>
              </w:rPr>
            </w:pPr>
            <w:r>
              <w:rPr>
                <w:rFonts w:ascii="宋体" w:hAnsi="宋体" w:hint="eastAsia"/>
              </w:rPr>
              <w:t>Y</w:t>
            </w:r>
          </w:p>
        </w:tc>
        <w:tc>
          <w:tcPr>
            <w:tcW w:w="892" w:type="dxa"/>
          </w:tcPr>
          <w:p w14:paraId="0CAA21F1" w14:textId="77777777" w:rsidR="0013124F" w:rsidRPr="00FB6FCB" w:rsidRDefault="0013124F" w:rsidP="009B54EB">
            <w:pPr>
              <w:rPr>
                <w:rFonts w:ascii="宋体" w:hAnsi="宋体"/>
              </w:rPr>
            </w:pPr>
          </w:p>
        </w:tc>
      </w:tr>
      <w:tr w:rsidR="005D2863" w:rsidRPr="00FB6FCB" w14:paraId="1D4EE751" w14:textId="77777777" w:rsidTr="002C17CC">
        <w:trPr>
          <w:trHeight w:val="312"/>
        </w:trPr>
        <w:tc>
          <w:tcPr>
            <w:tcW w:w="2596" w:type="dxa"/>
            <w:vAlign w:val="bottom"/>
          </w:tcPr>
          <w:p w14:paraId="054AB3A2" w14:textId="2E04E384" w:rsidR="005D2863" w:rsidRPr="0013124F" w:rsidRDefault="005D2863" w:rsidP="006F75EB">
            <w:pPr>
              <w:rPr>
                <w:rFonts w:ascii="宋体" w:hAnsi="宋体"/>
              </w:rPr>
            </w:pPr>
            <w:r>
              <w:rPr>
                <w:rFonts w:ascii="宋体" w:hAnsi="宋体" w:hint="eastAsia"/>
              </w:rPr>
              <w:t>receiverName</w:t>
            </w:r>
          </w:p>
        </w:tc>
        <w:tc>
          <w:tcPr>
            <w:tcW w:w="2036" w:type="dxa"/>
          </w:tcPr>
          <w:p w14:paraId="1DDA035A" w14:textId="572E2723" w:rsidR="005D2863" w:rsidRDefault="006C26C5" w:rsidP="009B54EB">
            <w:pPr>
              <w:rPr>
                <w:rFonts w:ascii="宋体" w:hAnsi="宋体"/>
              </w:rPr>
            </w:pPr>
            <w:r w:rsidRPr="006C26C5">
              <w:rPr>
                <w:rFonts w:ascii="宋体" w:hAnsi="宋体"/>
              </w:rPr>
              <w:t>VARCHAR2(120)</w:t>
            </w:r>
          </w:p>
        </w:tc>
        <w:tc>
          <w:tcPr>
            <w:tcW w:w="2280" w:type="dxa"/>
          </w:tcPr>
          <w:p w14:paraId="4FBF61B2" w14:textId="4343F528" w:rsidR="005D2863" w:rsidRDefault="0031448C" w:rsidP="009B54EB">
            <w:pPr>
              <w:rPr>
                <w:rFonts w:ascii="宋体" w:hAnsi="宋体"/>
              </w:rPr>
            </w:pPr>
            <w:r w:rsidRPr="0031448C">
              <w:rPr>
                <w:rFonts w:ascii="宋体" w:hAnsi="宋体" w:hint="eastAsia"/>
              </w:rPr>
              <w:t>接案员姓名</w:t>
            </w:r>
          </w:p>
        </w:tc>
        <w:tc>
          <w:tcPr>
            <w:tcW w:w="1418" w:type="dxa"/>
          </w:tcPr>
          <w:p w14:paraId="7C13C6DF" w14:textId="4F0D66E2" w:rsidR="005D2863" w:rsidRDefault="00CC11B7" w:rsidP="009B54EB">
            <w:pPr>
              <w:rPr>
                <w:rFonts w:ascii="宋体" w:hAnsi="宋体"/>
              </w:rPr>
            </w:pPr>
            <w:r>
              <w:rPr>
                <w:rFonts w:ascii="宋体" w:hAnsi="宋体" w:hint="eastAsia"/>
              </w:rPr>
              <w:t>Y</w:t>
            </w:r>
          </w:p>
        </w:tc>
        <w:tc>
          <w:tcPr>
            <w:tcW w:w="892" w:type="dxa"/>
          </w:tcPr>
          <w:p w14:paraId="1DC157B8" w14:textId="77777777" w:rsidR="005D2863" w:rsidRPr="00FB6FCB" w:rsidRDefault="005D2863" w:rsidP="009B54EB">
            <w:pPr>
              <w:rPr>
                <w:rFonts w:ascii="宋体" w:hAnsi="宋体"/>
              </w:rPr>
            </w:pPr>
          </w:p>
        </w:tc>
      </w:tr>
    </w:tbl>
    <w:p w14:paraId="7C029941" w14:textId="77777777" w:rsidR="00C814F6" w:rsidRDefault="00C814F6" w:rsidP="009B54EB">
      <w:pPr>
        <w:pStyle w:val="4"/>
        <w:numPr>
          <w:ilvl w:val="0"/>
          <w:numId w:val="0"/>
        </w:numPr>
      </w:pPr>
      <w:r>
        <w:rPr>
          <w:rFonts w:hint="eastAsia"/>
        </w:rPr>
        <w:lastRenderedPageBreak/>
        <w:t>3.2.1.3返回报文</w:t>
      </w:r>
    </w:p>
    <w:tbl>
      <w:tblPr>
        <w:tblStyle w:val="a3"/>
        <w:tblW w:w="0" w:type="auto"/>
        <w:tblLook w:val="04A0" w:firstRow="1" w:lastRow="0" w:firstColumn="1" w:lastColumn="0" w:noHBand="0" w:noVBand="1"/>
      </w:tblPr>
      <w:tblGrid>
        <w:gridCol w:w="8522"/>
      </w:tblGrid>
      <w:tr w:rsidR="003B7665" w14:paraId="57EBD033" w14:textId="77777777" w:rsidTr="00EF53BF">
        <w:tc>
          <w:tcPr>
            <w:tcW w:w="8522" w:type="dxa"/>
          </w:tcPr>
          <w:p w14:paraId="0ABE604E"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481566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0DC342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AC9F01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00BC0F4"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DF5FF05"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41454D5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B5DB81"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DB29ADC"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0C9F0C0C" w14:textId="77777777" w:rsidR="00C814F6" w:rsidRPr="00C814F6" w:rsidRDefault="00C814F6" w:rsidP="00C814F6"/>
    <w:p w14:paraId="4C9DE1D4" w14:textId="77777777" w:rsidR="00C814F6" w:rsidRDefault="00C814F6" w:rsidP="00C814F6">
      <w:pPr>
        <w:pStyle w:val="3"/>
        <w:numPr>
          <w:ilvl w:val="0"/>
          <w:numId w:val="0"/>
        </w:numPr>
      </w:pPr>
      <w:r>
        <w:rPr>
          <w:rFonts w:hint="eastAsia"/>
        </w:rPr>
        <w:t>3.2.2</w:t>
      </w:r>
      <w:r w:rsidR="00125360" w:rsidRPr="00852FBF">
        <w:rPr>
          <w:rFonts w:ascii="仿宋" w:eastAsia="仿宋" w:hAnsi="仿宋" w:hint="eastAsia"/>
        </w:rPr>
        <w:t>理赔流程图查询</w:t>
      </w:r>
    </w:p>
    <w:p w14:paraId="5FED6811" w14:textId="77777777" w:rsidR="00C814F6" w:rsidRDefault="00C814F6" w:rsidP="00C814F6">
      <w:pPr>
        <w:pStyle w:val="4"/>
        <w:numPr>
          <w:ilvl w:val="0"/>
          <w:numId w:val="0"/>
        </w:numPr>
        <w:ind w:left="864" w:hanging="864"/>
      </w:pPr>
      <w:r>
        <w:rPr>
          <w:rFonts w:hint="eastAsia"/>
          <w:highlight w:val="lightGray"/>
        </w:rPr>
        <w:t>3.2.2.1</w:t>
      </w:r>
      <w:r>
        <w:rPr>
          <w:rFonts w:hint="eastAsia"/>
        </w:rPr>
        <w:t>接口说明</w:t>
      </w:r>
    </w:p>
    <w:p w14:paraId="31BE3D27" w14:textId="77777777" w:rsidR="00004FC6" w:rsidRDefault="00004FC6" w:rsidP="00004FC6">
      <w:pPr>
        <w:rPr>
          <w:rFonts w:ascii="仿宋" w:eastAsia="仿宋" w:hAnsi="仿宋"/>
          <w:sz w:val="32"/>
          <w:szCs w:val="32"/>
        </w:rPr>
      </w:pPr>
      <w:r w:rsidRPr="00A84025">
        <w:rPr>
          <w:rFonts w:ascii="仿宋" w:eastAsia="仿宋" w:hAnsi="仿宋" w:hint="eastAsia"/>
          <w:sz w:val="32"/>
          <w:szCs w:val="32"/>
        </w:rPr>
        <w:t>金禾系统调用理赔页面，查看理赔流程图</w:t>
      </w:r>
    </w:p>
    <w:p w14:paraId="48D20C32" w14:textId="391CA6B6" w:rsidR="00263E5E" w:rsidRDefault="00AF3214" w:rsidP="00AF3214">
      <w:pPr>
        <w:rPr>
          <w:ins w:id="65" w:author="祁小龙" w:date="2018-04-16T17:36:00Z"/>
        </w:rPr>
      </w:pPr>
      <w:r>
        <w:rPr>
          <w:rFonts w:hint="eastAsia"/>
        </w:rPr>
        <w:t>URL</w:t>
      </w:r>
      <w:r w:rsidR="00A924AB">
        <w:t>(</w:t>
      </w:r>
      <w:r w:rsidR="00A924AB">
        <w:rPr>
          <w:rFonts w:hint="eastAsia"/>
        </w:rPr>
        <w:t>测试环境地</w:t>
      </w:r>
      <w:r w:rsidR="00A924AB">
        <w:t>)</w:t>
      </w:r>
      <w:r>
        <w:t>:</w:t>
      </w:r>
      <w:r w:rsidRPr="00AF3214">
        <w:t xml:space="preserve"> </w:t>
      </w:r>
    </w:p>
    <w:p w14:paraId="0BF958BE" w14:textId="34393872" w:rsidR="00526B78" w:rsidRDefault="00526B78" w:rsidP="00AD2456">
      <w:pPr>
        <w:pStyle w:val="a4"/>
        <w:numPr>
          <w:ilvl w:val="0"/>
          <w:numId w:val="4"/>
        </w:numPr>
        <w:ind w:firstLineChars="0"/>
        <w:rPr>
          <w:rFonts w:hint="eastAsia"/>
        </w:rPr>
        <w:pPrChange w:id="66" w:author="祁小龙" w:date="2018-04-16T17:50:00Z">
          <w:pPr/>
        </w:pPrChange>
      </w:pPr>
      <w:ins w:id="67" w:author="祁小龙" w:date="2018-04-16T17:36:00Z">
        <w:r>
          <w:rPr>
            <w:rFonts w:hint="eastAsia"/>
          </w:rPr>
          <w:t>单点登录服务调用</w:t>
        </w:r>
      </w:ins>
      <w:bookmarkStart w:id="68" w:name="_GoBack"/>
      <w:bookmarkEnd w:id="68"/>
    </w:p>
    <w:p w14:paraId="6A3CC700" w14:textId="5862292A" w:rsidR="00AF3214" w:rsidRDefault="00AF3214" w:rsidP="00AF3214">
      <w:r w:rsidRPr="00AF3214">
        <w:t>http://192.168.0.5</w:t>
      </w:r>
      <w:r>
        <w:rPr>
          <w:rFonts w:hint="eastAsia"/>
        </w:rPr>
        <w:t>/claim</w:t>
      </w:r>
      <w:r w:rsidRPr="00343058">
        <w:t>/UIAgriFlowView?registNo=405063400002009000042</w:t>
      </w:r>
    </w:p>
    <w:p w14:paraId="38AB2FEE" w14:textId="77777777" w:rsidR="00093B5B" w:rsidRDefault="00AF3214" w:rsidP="00004FC6">
      <w:r>
        <w:rPr>
          <w:rFonts w:hint="eastAsia"/>
        </w:rPr>
        <w:t>参数</w:t>
      </w:r>
      <w:r w:rsidR="00BD6960">
        <w:rPr>
          <w:rFonts w:hint="eastAsia"/>
        </w:rPr>
        <w:t>：</w:t>
      </w:r>
    </w:p>
    <w:p w14:paraId="1A5A8AA4" w14:textId="77777777" w:rsidR="00AF3214" w:rsidRPr="00AF3214" w:rsidRDefault="00AF3214" w:rsidP="00004FC6">
      <w:r w:rsidRPr="00343058">
        <w:t>registNo</w:t>
      </w:r>
      <w:r>
        <w:t xml:space="preserve"> </w:t>
      </w:r>
      <w:r>
        <w:rPr>
          <w:rFonts w:hint="eastAsia"/>
        </w:rPr>
        <w:t>：报案号</w:t>
      </w:r>
    </w:p>
    <w:p w14:paraId="1E856C81" w14:textId="77777777" w:rsidR="00C814F6" w:rsidRDefault="00C814F6" w:rsidP="00735035">
      <w:pPr>
        <w:pStyle w:val="4"/>
        <w:numPr>
          <w:ilvl w:val="0"/>
          <w:numId w:val="0"/>
        </w:numPr>
      </w:pPr>
      <w:r>
        <w:rPr>
          <w:rFonts w:hint="eastAsia"/>
        </w:rPr>
        <w:lastRenderedPageBreak/>
        <w:t>3.2.2.2请</w:t>
      </w:r>
      <w:r w:rsidR="00735035">
        <w:rPr>
          <w:rFonts w:hint="eastAsia"/>
        </w:rPr>
        <w:t>求方式</w:t>
      </w:r>
    </w:p>
    <w:p w14:paraId="7FA049CE" w14:textId="77777777" w:rsidR="00735035" w:rsidRDefault="00735035" w:rsidP="00735035">
      <w:r>
        <w:rPr>
          <w:rFonts w:hint="eastAsia"/>
        </w:rPr>
        <w:t>页面级调用，通过URl</w:t>
      </w:r>
      <w:r>
        <w:t xml:space="preserve"> </w:t>
      </w:r>
      <w:r>
        <w:rPr>
          <w:rFonts w:hint="eastAsia"/>
        </w:rPr>
        <w:t>调用理赔</w:t>
      </w:r>
      <w:r w:rsidR="00734705">
        <w:rPr>
          <w:rFonts w:hint="eastAsia"/>
        </w:rPr>
        <w:t>流程图</w:t>
      </w:r>
      <w:r>
        <w:rPr>
          <w:rFonts w:hint="eastAsia"/>
        </w:rPr>
        <w:t>页面</w:t>
      </w:r>
    </w:p>
    <w:p w14:paraId="433C65D6" w14:textId="77777777" w:rsidR="00C21696" w:rsidRDefault="003E1206" w:rsidP="002D35A0">
      <w:r>
        <w:rPr>
          <w:rFonts w:hint="eastAsia"/>
        </w:rPr>
        <w:t>URL：</w:t>
      </w:r>
    </w:p>
    <w:p w14:paraId="7F1BA246" w14:textId="77777777" w:rsidR="002D35A0" w:rsidRDefault="002D35A0" w:rsidP="002D35A0">
      <w:r>
        <w:rPr>
          <w:rFonts w:hint="eastAsia"/>
        </w:rPr>
        <w:t>请求格式</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2229"/>
        <w:gridCol w:w="1134"/>
        <w:gridCol w:w="709"/>
        <w:gridCol w:w="3280"/>
      </w:tblGrid>
      <w:tr w:rsidR="002D35A0" w14:paraId="0E1EF10F" w14:textId="77777777" w:rsidTr="00C21696">
        <w:trPr>
          <w:trHeight w:val="381"/>
        </w:trPr>
        <w:tc>
          <w:tcPr>
            <w:tcW w:w="885" w:type="dxa"/>
            <w:shd w:val="clear" w:color="auto" w:fill="CCCCCC"/>
          </w:tcPr>
          <w:p w14:paraId="622D47F8" w14:textId="77777777" w:rsidR="002D35A0" w:rsidRPr="002D35A0" w:rsidRDefault="002D35A0" w:rsidP="002D35A0">
            <w:r w:rsidRPr="002D35A0">
              <w:rPr>
                <w:rFonts w:hint="eastAsia"/>
              </w:rPr>
              <w:t>序号</w:t>
            </w:r>
          </w:p>
        </w:tc>
        <w:tc>
          <w:tcPr>
            <w:tcW w:w="2229" w:type="dxa"/>
            <w:shd w:val="clear" w:color="auto" w:fill="CCCCCC"/>
          </w:tcPr>
          <w:p w14:paraId="7E2EEEB3" w14:textId="77777777" w:rsidR="002D35A0" w:rsidRPr="002D35A0" w:rsidRDefault="002D35A0" w:rsidP="002D35A0">
            <w:r w:rsidRPr="002D35A0">
              <w:rPr>
                <w:rFonts w:hint="eastAsia"/>
              </w:rPr>
              <w:t>字段名称</w:t>
            </w:r>
          </w:p>
        </w:tc>
        <w:tc>
          <w:tcPr>
            <w:tcW w:w="1134" w:type="dxa"/>
            <w:shd w:val="clear" w:color="auto" w:fill="CCCCCC"/>
          </w:tcPr>
          <w:p w14:paraId="698841A9" w14:textId="77777777" w:rsidR="002D35A0" w:rsidRPr="002D35A0" w:rsidRDefault="002D35A0" w:rsidP="002D35A0">
            <w:r w:rsidRPr="002D35A0">
              <w:rPr>
                <w:rFonts w:hint="eastAsia"/>
              </w:rPr>
              <w:t>类型</w:t>
            </w:r>
          </w:p>
        </w:tc>
        <w:tc>
          <w:tcPr>
            <w:tcW w:w="709" w:type="dxa"/>
            <w:shd w:val="clear" w:color="auto" w:fill="CCCCCC"/>
          </w:tcPr>
          <w:p w14:paraId="2B4BDB52" w14:textId="77777777" w:rsidR="002D35A0" w:rsidRPr="002D35A0" w:rsidRDefault="002D35A0" w:rsidP="002D35A0">
            <w:r w:rsidRPr="002D35A0">
              <w:rPr>
                <w:rFonts w:hint="eastAsia"/>
              </w:rPr>
              <w:t>必传</w:t>
            </w:r>
          </w:p>
        </w:tc>
        <w:tc>
          <w:tcPr>
            <w:tcW w:w="3280" w:type="dxa"/>
            <w:shd w:val="clear" w:color="auto" w:fill="CCCCCC"/>
          </w:tcPr>
          <w:p w14:paraId="182993FC" w14:textId="77777777" w:rsidR="002D35A0" w:rsidRPr="002D35A0" w:rsidRDefault="002D35A0" w:rsidP="002D35A0">
            <w:r w:rsidRPr="002D35A0">
              <w:rPr>
                <w:rFonts w:hint="eastAsia"/>
              </w:rPr>
              <w:t>说明</w:t>
            </w:r>
          </w:p>
        </w:tc>
      </w:tr>
      <w:tr w:rsidR="002D35A0" w14:paraId="60F03E10" w14:textId="77777777" w:rsidTr="00C21696">
        <w:trPr>
          <w:trHeight w:val="381"/>
        </w:trPr>
        <w:tc>
          <w:tcPr>
            <w:tcW w:w="885" w:type="dxa"/>
            <w:shd w:val="clear" w:color="auto" w:fill="auto"/>
          </w:tcPr>
          <w:p w14:paraId="54127D00" w14:textId="77777777" w:rsidR="002D35A0" w:rsidRPr="002D35A0" w:rsidRDefault="00C21696" w:rsidP="002D35A0">
            <w:r>
              <w:t>1</w:t>
            </w:r>
          </w:p>
        </w:tc>
        <w:tc>
          <w:tcPr>
            <w:tcW w:w="2229" w:type="dxa"/>
            <w:shd w:val="clear" w:color="auto" w:fill="auto"/>
          </w:tcPr>
          <w:p w14:paraId="64525DD0" w14:textId="77777777" w:rsidR="002D35A0" w:rsidRPr="002D35A0" w:rsidRDefault="002D35A0" w:rsidP="002D35A0">
            <w:r w:rsidRPr="002D35A0">
              <w:t>registNo</w:t>
            </w:r>
          </w:p>
        </w:tc>
        <w:tc>
          <w:tcPr>
            <w:tcW w:w="1134" w:type="dxa"/>
            <w:shd w:val="clear" w:color="auto" w:fill="auto"/>
          </w:tcPr>
          <w:p w14:paraId="46E5D538" w14:textId="77777777" w:rsidR="002D35A0" w:rsidRPr="002D35A0" w:rsidRDefault="002D35A0" w:rsidP="002D35A0">
            <w:r w:rsidRPr="002D35A0">
              <w:rPr>
                <w:rFonts w:hint="eastAsia"/>
              </w:rPr>
              <w:t>字符串</w:t>
            </w:r>
          </w:p>
        </w:tc>
        <w:tc>
          <w:tcPr>
            <w:tcW w:w="709" w:type="dxa"/>
            <w:shd w:val="clear" w:color="auto" w:fill="auto"/>
          </w:tcPr>
          <w:p w14:paraId="7A31AB51" w14:textId="77777777" w:rsidR="002D35A0" w:rsidRPr="002D35A0" w:rsidRDefault="002D35A0" w:rsidP="002D35A0">
            <w:r w:rsidRPr="002D35A0">
              <w:rPr>
                <w:rFonts w:hint="eastAsia"/>
              </w:rPr>
              <w:t>Y</w:t>
            </w:r>
          </w:p>
        </w:tc>
        <w:tc>
          <w:tcPr>
            <w:tcW w:w="3280" w:type="dxa"/>
            <w:shd w:val="clear" w:color="auto" w:fill="auto"/>
          </w:tcPr>
          <w:p w14:paraId="5E864ACB" w14:textId="77777777" w:rsidR="002D35A0" w:rsidRPr="002D35A0" w:rsidRDefault="002D35A0" w:rsidP="002D35A0">
            <w:r w:rsidRPr="002D35A0">
              <w:rPr>
                <w:rFonts w:hint="eastAsia"/>
              </w:rPr>
              <w:t>报案号</w:t>
            </w:r>
          </w:p>
        </w:tc>
      </w:tr>
    </w:tbl>
    <w:p w14:paraId="7B89D05D" w14:textId="77777777" w:rsidR="003E1206" w:rsidRPr="00735035" w:rsidRDefault="003E1206" w:rsidP="00735035"/>
    <w:p w14:paraId="710B76D8" w14:textId="77777777" w:rsidR="00C814F6" w:rsidRDefault="00C814F6" w:rsidP="00735035">
      <w:pPr>
        <w:pStyle w:val="4"/>
        <w:numPr>
          <w:ilvl w:val="0"/>
          <w:numId w:val="0"/>
        </w:numPr>
        <w:ind w:left="864" w:hanging="864"/>
      </w:pPr>
      <w:r>
        <w:rPr>
          <w:rFonts w:hint="eastAsia"/>
        </w:rPr>
        <w:t>3.2.2.3返回</w:t>
      </w:r>
      <w:r w:rsidR="00735035">
        <w:rPr>
          <w:rFonts w:hint="eastAsia"/>
        </w:rPr>
        <w:t>方式</w:t>
      </w:r>
    </w:p>
    <w:p w14:paraId="5FDB2E6F" w14:textId="77777777" w:rsidR="00735035" w:rsidRPr="00735035" w:rsidRDefault="00735035" w:rsidP="00735035">
      <w:r>
        <w:rPr>
          <w:rFonts w:hint="eastAsia"/>
        </w:rPr>
        <w:t>直接返回流程图页面</w:t>
      </w:r>
    </w:p>
    <w:p w14:paraId="76913CCD" w14:textId="77777777" w:rsidR="00C814F6" w:rsidRDefault="00C814F6" w:rsidP="00C814F6">
      <w:pPr>
        <w:pStyle w:val="3"/>
        <w:numPr>
          <w:ilvl w:val="0"/>
          <w:numId w:val="0"/>
        </w:numPr>
      </w:pPr>
      <w:r>
        <w:rPr>
          <w:rFonts w:hint="eastAsia"/>
        </w:rPr>
        <w:t>3.2.3</w:t>
      </w:r>
      <w:r w:rsidR="00125360">
        <w:rPr>
          <w:rFonts w:ascii="仿宋" w:eastAsia="仿宋" w:hAnsi="仿宋" w:hint="eastAsia"/>
        </w:rPr>
        <w:t>生成调查工作流节点接口</w:t>
      </w:r>
    </w:p>
    <w:p w14:paraId="3CD67491" w14:textId="77777777" w:rsidR="00C814F6" w:rsidRDefault="00C814F6" w:rsidP="00C814F6">
      <w:pPr>
        <w:pStyle w:val="4"/>
        <w:numPr>
          <w:ilvl w:val="0"/>
          <w:numId w:val="0"/>
        </w:numPr>
        <w:ind w:left="864" w:hanging="864"/>
      </w:pPr>
      <w:r>
        <w:rPr>
          <w:rFonts w:hint="eastAsia"/>
          <w:highlight w:val="lightGray"/>
        </w:rPr>
        <w:t>3.2.3.1</w:t>
      </w:r>
      <w:r>
        <w:rPr>
          <w:rFonts w:hint="eastAsia"/>
        </w:rPr>
        <w:t>接口说明</w:t>
      </w:r>
    </w:p>
    <w:p w14:paraId="0A42AE54" w14:textId="77777777" w:rsidR="00004FC6" w:rsidRDefault="00004FC6" w:rsidP="00004FC6">
      <w:pPr>
        <w:rPr>
          <w:rFonts w:ascii="仿宋" w:eastAsia="仿宋" w:hAnsi="仿宋"/>
          <w:sz w:val="32"/>
          <w:szCs w:val="32"/>
        </w:rPr>
      </w:pPr>
      <w:r>
        <w:rPr>
          <w:rFonts w:ascii="仿宋" w:eastAsia="仿宋" w:hAnsi="仿宋" w:hint="eastAsia"/>
          <w:sz w:val="32"/>
          <w:szCs w:val="32"/>
        </w:rPr>
        <w:t>供金禾系统调用，用于生成调查工作流节点。</w:t>
      </w:r>
    </w:p>
    <w:p w14:paraId="3B268337" w14:textId="77777777" w:rsidR="00C814F6" w:rsidRDefault="00C814F6" w:rsidP="00C814F6">
      <w:pPr>
        <w:pStyle w:val="4"/>
        <w:numPr>
          <w:ilvl w:val="0"/>
          <w:numId w:val="0"/>
        </w:numPr>
      </w:pPr>
      <w:r>
        <w:rPr>
          <w:rFonts w:hint="eastAsia"/>
        </w:rPr>
        <w:t>3.2.3.2请求报文</w:t>
      </w:r>
    </w:p>
    <w:p w14:paraId="3C0252B7" w14:textId="77777777" w:rsidR="00023AD2" w:rsidRDefault="00D54DCE" w:rsidP="00D54DCE">
      <w:pPr>
        <w:widowControl/>
        <w:jc w:val="left"/>
      </w:pPr>
      <w:r>
        <w:rPr>
          <w:rFonts w:hint="eastAsia"/>
        </w:rPr>
        <w:t>地址：</w:t>
      </w:r>
    </w:p>
    <w:p w14:paraId="4F849F62" w14:textId="5269B2EF" w:rsidR="002C0337" w:rsidRPr="00031C24" w:rsidRDefault="00D54DCE" w:rsidP="00D54DCE">
      <w:pPr>
        <w:widowControl/>
        <w:jc w:val="left"/>
        <w:rPr>
          <w:rFonts w:ascii="宋体" w:eastAsia="宋体" w:hAnsi="宋体" w:cs="宋体"/>
          <w:kern w:val="0"/>
          <w:sz w:val="24"/>
          <w:szCs w:val="24"/>
        </w:rPr>
      </w:pPr>
      <w:bookmarkStart w:id="69" w:name="_Hlk510273738"/>
      <w:r w:rsidRPr="00031C24">
        <w:rPr>
          <w:rFonts w:ascii="宋体" w:eastAsia="宋体" w:hAnsi="宋体" w:cs="宋体"/>
          <w:kern w:val="0"/>
          <w:sz w:val="24"/>
          <w:szCs w:val="24"/>
        </w:rPr>
        <w:t>http://</w:t>
      </w:r>
      <w:r w:rsidR="00235C66" w:rsidRPr="00031C24">
        <w:rPr>
          <w:rFonts w:ascii="宋体" w:eastAsia="宋体" w:hAnsi="宋体" w:cs="宋体"/>
          <w:kern w:val="0"/>
          <w:sz w:val="24"/>
          <w:szCs w:val="24"/>
        </w:rPr>
        <w:t>www.sinosoft-hf.cn:9012</w:t>
      </w:r>
      <w:r w:rsidRPr="00031C24">
        <w:rPr>
          <w:rFonts w:ascii="宋体" w:eastAsia="宋体" w:hAnsi="宋体" w:cs="宋体"/>
          <w:kern w:val="0"/>
          <w:sz w:val="24"/>
          <w:szCs w:val="24"/>
        </w:rPr>
        <w:t>/services/AgriclaimFlowService?WSDL</w:t>
      </w:r>
      <w:bookmarkEnd w:id="69"/>
      <w:r w:rsidRPr="00031C24">
        <w:rPr>
          <w:rFonts w:ascii="宋体" w:eastAsia="宋体" w:hAnsi="宋体" w:cs="宋体"/>
          <w:kern w:val="0"/>
          <w:sz w:val="24"/>
          <w:szCs w:val="24"/>
        </w:rPr>
        <w:t xml:space="preserve"> </w:t>
      </w:r>
    </w:p>
    <w:p w14:paraId="2DE35A9A" w14:textId="77777777" w:rsidR="00D54DCE" w:rsidRPr="0048072C" w:rsidRDefault="00D54DCE" w:rsidP="002C0337">
      <w:r w:rsidRPr="0048072C">
        <w:rPr>
          <w:rFonts w:hint="eastAsia"/>
        </w:rPr>
        <w:t>报文：</w:t>
      </w:r>
    </w:p>
    <w:p w14:paraId="0617A44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&lt;?xml version="1.0" encoding="GBK"?&gt;</w:t>
      </w:r>
    </w:p>
    <w:p w14:paraId="54062BEE"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&lt;Packet type="request" version="1.0"&gt;</w:t>
      </w:r>
    </w:p>
    <w:p w14:paraId="0BD03822"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lastRenderedPageBreak/>
        <w:t xml:space="preserve"> &lt;head&gt;</w:t>
      </w:r>
    </w:p>
    <w:p w14:paraId="4E062EB1"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5E3A1AEF"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76282C78"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&lt;registNo&gt;报案号&lt;</w:t>
      </w:r>
      <w:r w:rsidR="00B26ECE" w:rsidRPr="0048072C">
        <w:rPr>
          <w:rFonts w:hint="eastAsia"/>
        </w:rPr>
        <w:t>/</w:t>
      </w:r>
      <w:r w:rsidRPr="0048072C">
        <w:t>registNo&gt;</w:t>
      </w:r>
    </w:p>
    <w:p w14:paraId="515BD75B" w14:textId="28D1F983" w:rsidR="00C21696" w:rsidRPr="008E44A8" w:rsidRDefault="00C21696" w:rsidP="0084030F">
      <w:pPr>
        <w:pBdr>
          <w:top w:val="single" w:sz="4" w:space="1" w:color="auto"/>
          <w:left w:val="single" w:sz="4" w:space="4" w:color="auto"/>
          <w:bottom w:val="single" w:sz="4" w:space="1" w:color="auto"/>
          <w:right w:val="single" w:sz="4" w:space="4" w:color="auto"/>
        </w:pBdr>
        <w:rPr>
          <w:color w:val="FF0000"/>
        </w:rPr>
      </w:pPr>
      <w:r w:rsidRPr="008E44A8">
        <w:rPr>
          <w:color w:val="FF0000"/>
        </w:rPr>
        <w:tab/>
      </w:r>
      <w:r w:rsidRPr="008E44A8">
        <w:rPr>
          <w:color w:val="FF0000"/>
        </w:rPr>
        <w:tab/>
      </w:r>
      <w:r w:rsidR="0084030F" w:rsidRPr="008E44A8">
        <w:rPr>
          <w:color w:val="FF0000"/>
        </w:rPr>
        <w:t>&lt;nodeStatus&gt;2</w:t>
      </w:r>
      <w:r w:rsidR="0084030F" w:rsidRPr="008E44A8">
        <w:rPr>
          <w:rFonts w:hint="eastAsia"/>
          <w:color w:val="FF0000"/>
        </w:rPr>
        <w:t>/</w:t>
      </w:r>
      <w:r w:rsidR="0084030F" w:rsidRPr="008E44A8">
        <w:rPr>
          <w:color w:val="FF0000"/>
        </w:rPr>
        <w:t>4 (2:</w:t>
      </w:r>
      <w:r w:rsidR="0084030F" w:rsidRPr="008E44A8">
        <w:rPr>
          <w:rFonts w:hint="eastAsia"/>
          <w:color w:val="FF0000"/>
        </w:rPr>
        <w:t>正在处理；</w:t>
      </w:r>
      <w:r w:rsidR="0084030F" w:rsidRPr="008E44A8">
        <w:rPr>
          <w:color w:val="FF0000"/>
        </w:rPr>
        <w:t>4</w:t>
      </w:r>
      <w:r w:rsidR="0084030F" w:rsidRPr="008E44A8">
        <w:rPr>
          <w:rFonts w:hint="eastAsia"/>
          <w:color w:val="FF0000"/>
        </w:rPr>
        <w:t>已处理</w:t>
      </w:r>
      <w:r w:rsidR="0084030F" w:rsidRPr="008E44A8">
        <w:rPr>
          <w:color w:val="FF0000"/>
        </w:rPr>
        <w:t>)&lt;/nodeStatus&gt;</w:t>
      </w:r>
    </w:p>
    <w:p w14:paraId="4B6195A6"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B26ECE" w:rsidRPr="0048072C">
        <w:rPr>
          <w:rFonts w:hint="eastAsia"/>
        </w:rPr>
        <w:t>handlerCode</w:t>
      </w:r>
      <w:r w:rsidR="00B26ECE" w:rsidRPr="0048072C">
        <w:t xml:space="preserve"> </w:t>
      </w:r>
      <w:r w:rsidRPr="0048072C">
        <w:t>&gt;操作员代码&lt;/</w:t>
      </w:r>
      <w:r w:rsidR="00B26ECE" w:rsidRPr="0048072C">
        <w:rPr>
          <w:rFonts w:hint="eastAsia"/>
        </w:rPr>
        <w:t xml:space="preserve"> handlerCode</w:t>
      </w:r>
      <w:r w:rsidR="00B26ECE" w:rsidRPr="0048072C">
        <w:t xml:space="preserve"> </w:t>
      </w:r>
      <w:r w:rsidRPr="0048072C">
        <w:t>&gt;</w:t>
      </w:r>
    </w:p>
    <w:p w14:paraId="79B6E81A"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4A2337" w:rsidRPr="0048072C">
        <w:rPr>
          <w:rFonts w:hint="eastAsia"/>
        </w:rPr>
        <w:t>handlerName</w:t>
      </w:r>
      <w:r w:rsidR="004A2337" w:rsidRPr="0048072C">
        <w:t xml:space="preserve"> </w:t>
      </w:r>
      <w:r w:rsidRPr="0048072C">
        <w:t>&gt;操作员名称&lt;/</w:t>
      </w:r>
      <w:r w:rsidR="004A2337" w:rsidRPr="0048072C">
        <w:rPr>
          <w:rFonts w:hint="eastAsia"/>
        </w:rPr>
        <w:t>handlerName</w:t>
      </w:r>
      <w:r w:rsidR="004A2337" w:rsidRPr="0048072C">
        <w:t xml:space="preserve"> </w:t>
      </w:r>
      <w:r w:rsidRPr="0048072C">
        <w:t>&gt;</w:t>
      </w:r>
    </w:p>
    <w:p w14:paraId="78F335BD"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E36142" w:rsidRPr="0048072C">
        <w:rPr>
          <w:rFonts w:hint="eastAsia"/>
        </w:rPr>
        <w:t>userComCode</w:t>
      </w:r>
      <w:r w:rsidR="00E36142" w:rsidRPr="0048072C">
        <w:t xml:space="preserve"> </w:t>
      </w:r>
      <w:r w:rsidRPr="0048072C">
        <w:t>&gt;</w:t>
      </w:r>
      <w:r w:rsidR="0072035A" w:rsidRPr="0048072C">
        <w:rPr>
          <w:rFonts w:hint="eastAsia"/>
        </w:rPr>
        <w:t>操作人员所属机构</w:t>
      </w:r>
      <w:r w:rsidRPr="0048072C">
        <w:t>&lt;/</w:t>
      </w:r>
      <w:r w:rsidR="00E36142" w:rsidRPr="0048072C">
        <w:rPr>
          <w:rFonts w:hint="eastAsia"/>
        </w:rPr>
        <w:t>userComCode</w:t>
      </w:r>
      <w:r w:rsidR="00E36142" w:rsidRPr="0048072C">
        <w:t xml:space="preserve"> </w:t>
      </w:r>
      <w:r w:rsidRPr="0048072C">
        <w:t>&gt;</w:t>
      </w:r>
    </w:p>
    <w:p w14:paraId="25617D16" w14:textId="77777777" w:rsidR="00C21696" w:rsidRPr="0048072C" w:rsidRDefault="00C21696" w:rsidP="000A49B3">
      <w:pPr>
        <w:pBdr>
          <w:top w:val="single" w:sz="4" w:space="1" w:color="auto"/>
          <w:left w:val="single" w:sz="4" w:space="4" w:color="auto"/>
          <w:bottom w:val="single" w:sz="4" w:space="1" w:color="auto"/>
          <w:right w:val="single" w:sz="4" w:space="4" w:color="auto"/>
        </w:pBdr>
      </w:pPr>
      <w:r w:rsidRPr="0048072C">
        <w:tab/>
      </w:r>
      <w:r w:rsidRPr="0048072C">
        <w:tab/>
        <w:t>&lt;</w:t>
      </w:r>
      <w:r w:rsidR="00E06818" w:rsidRPr="0048072C">
        <w:rPr>
          <w:rFonts w:hint="eastAsia"/>
        </w:rPr>
        <w:t>userComCname</w:t>
      </w:r>
      <w:r w:rsidR="00E06818" w:rsidRPr="0048072C">
        <w:t xml:space="preserve"> </w:t>
      </w:r>
      <w:r w:rsidRPr="0048072C">
        <w:t>&gt;</w:t>
      </w:r>
      <w:r w:rsidR="0072035A" w:rsidRPr="0048072C">
        <w:rPr>
          <w:rFonts w:hint="eastAsia"/>
        </w:rPr>
        <w:t>操作人所属机构名称</w:t>
      </w:r>
      <w:r w:rsidRPr="0048072C">
        <w:t>&lt;/</w:t>
      </w:r>
      <w:r w:rsidR="00E06818" w:rsidRPr="0048072C">
        <w:rPr>
          <w:rFonts w:hint="eastAsia"/>
        </w:rPr>
        <w:t>userComCname</w:t>
      </w:r>
      <w:r w:rsidR="00E06818" w:rsidRPr="0048072C">
        <w:t xml:space="preserve"> </w:t>
      </w:r>
      <w:r w:rsidRPr="0048072C">
        <w:t>&gt;</w:t>
      </w:r>
    </w:p>
    <w:p w14:paraId="28087E5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68E3EF80" w14:textId="77777777" w:rsidR="00C814F6" w:rsidRPr="0048072C" w:rsidRDefault="00C21696" w:rsidP="00C21696">
      <w:pPr>
        <w:pBdr>
          <w:top w:val="single" w:sz="4" w:space="1" w:color="auto"/>
          <w:left w:val="single" w:sz="4" w:space="4" w:color="auto"/>
          <w:bottom w:val="single" w:sz="4" w:space="1" w:color="auto"/>
          <w:right w:val="single" w:sz="4" w:space="4" w:color="auto"/>
        </w:pBdr>
      </w:pPr>
      <w:r w:rsidRPr="0048072C">
        <w:t>&lt;/Packet&gt;</w:t>
      </w:r>
    </w:p>
    <w:p w14:paraId="0B67F32B" w14:textId="77777777" w:rsidR="00C814F6" w:rsidRDefault="00C814F6" w:rsidP="00C814F6">
      <w:pPr>
        <w:pStyle w:val="4"/>
        <w:numPr>
          <w:ilvl w:val="0"/>
          <w:numId w:val="0"/>
        </w:numPr>
        <w:ind w:left="864" w:hanging="864"/>
      </w:pPr>
      <w:r>
        <w:rPr>
          <w:rFonts w:hint="eastAsia"/>
        </w:rPr>
        <w:t>3.2.3.3返回报文</w:t>
      </w:r>
    </w:p>
    <w:tbl>
      <w:tblPr>
        <w:tblStyle w:val="a3"/>
        <w:tblW w:w="0" w:type="auto"/>
        <w:tblLook w:val="04A0" w:firstRow="1" w:lastRow="0" w:firstColumn="1" w:lastColumn="0" w:noHBand="0" w:noVBand="1"/>
      </w:tblPr>
      <w:tblGrid>
        <w:gridCol w:w="8522"/>
      </w:tblGrid>
      <w:tr w:rsidR="003B7665" w14:paraId="3DE06679" w14:textId="77777777" w:rsidTr="00EF53BF">
        <w:tc>
          <w:tcPr>
            <w:tcW w:w="8522" w:type="dxa"/>
          </w:tcPr>
          <w:p w14:paraId="2DE8812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BAF886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28111CC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3389E911"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CBF04CC"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727D4DC"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2E1DD217"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91191D9"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2151556"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64C80ED0" w14:textId="77777777" w:rsidR="00C814F6" w:rsidRPr="00C814F6" w:rsidRDefault="00C814F6" w:rsidP="00C814F6"/>
    <w:p w14:paraId="69ED401D" w14:textId="77777777" w:rsidR="00C814F6" w:rsidRDefault="00C814F6" w:rsidP="00C814F6">
      <w:pPr>
        <w:pStyle w:val="3"/>
        <w:numPr>
          <w:ilvl w:val="0"/>
          <w:numId w:val="0"/>
        </w:numPr>
      </w:pPr>
      <w:r>
        <w:rPr>
          <w:rFonts w:hint="eastAsia"/>
        </w:rPr>
        <w:t>3.2.4</w:t>
      </w:r>
      <w:r w:rsidR="00125360" w:rsidRPr="00154CF6">
        <w:rPr>
          <w:rFonts w:ascii="仿宋" w:eastAsia="仿宋" w:hAnsi="仿宋" w:hint="eastAsia"/>
        </w:rPr>
        <w:t>查询历年理赔信息</w:t>
      </w:r>
    </w:p>
    <w:p w14:paraId="4DC190B8" w14:textId="77777777" w:rsidR="00C814F6" w:rsidRDefault="00C814F6" w:rsidP="00C814F6">
      <w:pPr>
        <w:pStyle w:val="4"/>
        <w:numPr>
          <w:ilvl w:val="0"/>
          <w:numId w:val="0"/>
        </w:numPr>
        <w:ind w:left="864" w:hanging="864"/>
      </w:pPr>
      <w:r>
        <w:rPr>
          <w:rFonts w:hint="eastAsia"/>
          <w:highlight w:val="lightGray"/>
        </w:rPr>
        <w:t>3.2.4.1</w:t>
      </w:r>
      <w:r>
        <w:rPr>
          <w:rFonts w:hint="eastAsia"/>
        </w:rPr>
        <w:t>接口说明</w:t>
      </w:r>
    </w:p>
    <w:p w14:paraId="15D9CA2C" w14:textId="77777777" w:rsidR="00C814F6" w:rsidRPr="00227BEF" w:rsidRDefault="00227BEF" w:rsidP="00C814F6">
      <w:pPr>
        <w:rPr>
          <w:rFonts w:ascii="仿宋" w:eastAsia="仿宋" w:hAnsi="仿宋"/>
          <w:sz w:val="32"/>
          <w:szCs w:val="32"/>
        </w:rPr>
      </w:pPr>
      <w:r w:rsidRPr="00154CF6">
        <w:rPr>
          <w:rFonts w:ascii="仿宋" w:eastAsia="仿宋" w:hAnsi="仿宋" w:hint="eastAsia"/>
          <w:sz w:val="32"/>
          <w:szCs w:val="32"/>
        </w:rPr>
        <w:t>查询预投保清单对应的历年理赔信息</w:t>
      </w:r>
    </w:p>
    <w:p w14:paraId="5F2DBFF7" w14:textId="77777777" w:rsidR="00C814F6" w:rsidRDefault="00C814F6" w:rsidP="00FA14BC">
      <w:pPr>
        <w:pStyle w:val="4"/>
        <w:numPr>
          <w:ilvl w:val="0"/>
          <w:numId w:val="0"/>
        </w:numPr>
      </w:pPr>
      <w:r>
        <w:rPr>
          <w:rFonts w:hint="eastAsia"/>
        </w:rPr>
        <w:t>3.2.4.2请求报文</w:t>
      </w:r>
    </w:p>
    <w:p w14:paraId="792A5998" w14:textId="77777777" w:rsidR="00FA14BC" w:rsidRPr="00FA14BC" w:rsidRDefault="00FA14BC" w:rsidP="00FA14BC">
      <w:r>
        <w:rPr>
          <w:rFonts w:hint="eastAsia"/>
        </w:rPr>
        <w:t>置后开发</w:t>
      </w:r>
    </w:p>
    <w:p w14:paraId="68BC0784" w14:textId="77777777" w:rsidR="00C814F6" w:rsidRPr="00C814F6" w:rsidRDefault="00C814F6" w:rsidP="00A630B9">
      <w:pPr>
        <w:pStyle w:val="4"/>
        <w:numPr>
          <w:ilvl w:val="0"/>
          <w:numId w:val="0"/>
        </w:numPr>
        <w:ind w:left="864" w:hanging="864"/>
      </w:pPr>
      <w:r>
        <w:rPr>
          <w:rFonts w:hint="eastAsia"/>
        </w:rPr>
        <w:t>3.2.4.3返回报文</w:t>
      </w:r>
    </w:p>
    <w:p w14:paraId="107930FE" w14:textId="77777777" w:rsidR="00C814F6" w:rsidRDefault="00C814F6" w:rsidP="00C814F6">
      <w:pPr>
        <w:pStyle w:val="3"/>
        <w:numPr>
          <w:ilvl w:val="0"/>
          <w:numId w:val="0"/>
        </w:numPr>
      </w:pPr>
      <w:r>
        <w:rPr>
          <w:rFonts w:hint="eastAsia"/>
        </w:rPr>
        <w:t>3.2.5</w:t>
      </w:r>
      <w:r w:rsidR="00125360" w:rsidRPr="0039453D">
        <w:rPr>
          <w:rFonts w:ascii="仿宋" w:eastAsia="仿宋" w:hAnsi="仿宋" w:hint="eastAsia"/>
        </w:rPr>
        <w:t>查询历年赔付率信息</w:t>
      </w:r>
    </w:p>
    <w:p w14:paraId="1459322E" w14:textId="77777777" w:rsidR="00C814F6" w:rsidRDefault="00C814F6" w:rsidP="00C814F6">
      <w:pPr>
        <w:pStyle w:val="4"/>
        <w:numPr>
          <w:ilvl w:val="0"/>
          <w:numId w:val="0"/>
        </w:numPr>
        <w:ind w:left="864" w:hanging="864"/>
      </w:pPr>
      <w:r>
        <w:rPr>
          <w:rFonts w:hint="eastAsia"/>
          <w:highlight w:val="lightGray"/>
        </w:rPr>
        <w:t>3.2.5.1</w:t>
      </w:r>
      <w:r>
        <w:rPr>
          <w:rFonts w:hint="eastAsia"/>
        </w:rPr>
        <w:t>接口说明</w:t>
      </w:r>
    </w:p>
    <w:p w14:paraId="3CE6C123" w14:textId="77777777" w:rsidR="00C814F6" w:rsidRPr="002E075E" w:rsidRDefault="002E075E" w:rsidP="00C814F6">
      <w:pPr>
        <w:rPr>
          <w:rFonts w:ascii="仿宋" w:eastAsia="仿宋" w:hAnsi="仿宋"/>
          <w:sz w:val="32"/>
          <w:szCs w:val="32"/>
        </w:rPr>
      </w:pPr>
      <w:r w:rsidRPr="0039453D">
        <w:rPr>
          <w:rFonts w:ascii="仿宋" w:eastAsia="仿宋" w:hAnsi="仿宋" w:hint="eastAsia"/>
          <w:sz w:val="32"/>
          <w:szCs w:val="32"/>
        </w:rPr>
        <w:t>查询预投保清单对应的历年赔付率信息信息</w:t>
      </w:r>
    </w:p>
    <w:p w14:paraId="7B8C3EEB" w14:textId="77777777" w:rsidR="00C814F6" w:rsidRDefault="00C814F6" w:rsidP="00C814F6">
      <w:pPr>
        <w:pStyle w:val="4"/>
        <w:numPr>
          <w:ilvl w:val="0"/>
          <w:numId w:val="0"/>
        </w:numPr>
      </w:pPr>
      <w:r>
        <w:rPr>
          <w:rFonts w:hint="eastAsia"/>
        </w:rPr>
        <w:t>3.2.5.2请求报文</w:t>
      </w:r>
    </w:p>
    <w:p w14:paraId="4E56AA17" w14:textId="77777777" w:rsidR="00C814F6" w:rsidRDefault="00A63CD8" w:rsidP="00C814F6">
      <w:r>
        <w:rPr>
          <w:rFonts w:hint="eastAsia"/>
        </w:rPr>
        <w:t>置后开发</w:t>
      </w:r>
    </w:p>
    <w:p w14:paraId="6DC823C5" w14:textId="77777777" w:rsidR="00C814F6" w:rsidRDefault="00C814F6" w:rsidP="00C814F6">
      <w:pPr>
        <w:pStyle w:val="4"/>
        <w:numPr>
          <w:ilvl w:val="0"/>
          <w:numId w:val="0"/>
        </w:numPr>
        <w:ind w:left="864" w:hanging="864"/>
      </w:pPr>
      <w:r>
        <w:rPr>
          <w:rFonts w:hint="eastAsia"/>
        </w:rPr>
        <w:t>3.2.5.3返回报文</w:t>
      </w:r>
    </w:p>
    <w:tbl>
      <w:tblPr>
        <w:tblStyle w:val="a3"/>
        <w:tblW w:w="0" w:type="auto"/>
        <w:tblLook w:val="04A0" w:firstRow="1" w:lastRow="0" w:firstColumn="1" w:lastColumn="0" w:noHBand="0" w:noVBand="1"/>
      </w:tblPr>
      <w:tblGrid>
        <w:gridCol w:w="8522"/>
      </w:tblGrid>
      <w:tr w:rsidR="003B7665" w14:paraId="3F5880B6" w14:textId="77777777" w:rsidTr="00EF53BF">
        <w:tc>
          <w:tcPr>
            <w:tcW w:w="8522" w:type="dxa"/>
          </w:tcPr>
          <w:p w14:paraId="3211409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5AE7BCCB"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07428CB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1F1D219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lastRenderedPageBreak/>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3B9DB6C1"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C78E65A"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529D52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0E3E7F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24655DA"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14E8AE7" w14:textId="77777777" w:rsidR="00C814F6" w:rsidRPr="00C814F6" w:rsidRDefault="00C814F6" w:rsidP="00C814F6"/>
    <w:p w14:paraId="7D339003" w14:textId="77777777" w:rsidR="00C814F6" w:rsidRPr="00C814F6" w:rsidRDefault="00C814F6"/>
    <w:p w14:paraId="3E28C9F6" w14:textId="77777777" w:rsidR="00C814F6" w:rsidRPr="00384885" w:rsidRDefault="00C814F6"/>
    <w:sectPr w:rsidR="00C814F6" w:rsidRPr="003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C652E" w14:textId="77777777" w:rsidR="009B482B" w:rsidRDefault="009B482B" w:rsidP="005A6085">
      <w:r>
        <w:separator/>
      </w:r>
    </w:p>
  </w:endnote>
  <w:endnote w:type="continuationSeparator" w:id="0">
    <w:p w14:paraId="2B325ED7" w14:textId="77777777" w:rsidR="009B482B" w:rsidRDefault="009B482B" w:rsidP="005A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9C558" w14:textId="77777777" w:rsidR="009B482B" w:rsidRDefault="009B482B" w:rsidP="005A6085">
      <w:r>
        <w:separator/>
      </w:r>
    </w:p>
  </w:footnote>
  <w:footnote w:type="continuationSeparator" w:id="0">
    <w:p w14:paraId="4070ACF0" w14:textId="77777777" w:rsidR="009B482B" w:rsidRDefault="009B482B" w:rsidP="005A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CEE197A"/>
    <w:lvl w:ilvl="0">
      <w:start w:val="1"/>
      <w:numFmt w:val="decimal"/>
      <w:lvlText w:val="%1"/>
      <w:lvlJc w:val="left"/>
      <w:pPr>
        <w:tabs>
          <w:tab w:val="left" w:pos="437"/>
        </w:tabs>
        <w:ind w:left="437" w:hanging="432"/>
      </w:pPr>
      <w:rPr>
        <w:rFonts w:ascii="仿宋" w:eastAsia="仿宋" w:hAnsi="仿宋" w:hint="eastAsia"/>
        <w:sz w:val="32"/>
        <w:szCs w:val="44"/>
      </w:rPr>
    </w:lvl>
    <w:lvl w:ilvl="1">
      <w:start w:val="1"/>
      <w:numFmt w:val="decimal"/>
      <w:lvlText w:val="%1.%2"/>
      <w:lvlJc w:val="left"/>
      <w:pPr>
        <w:tabs>
          <w:tab w:val="left" w:pos="581"/>
        </w:tabs>
        <w:ind w:left="581" w:hanging="576"/>
      </w:pPr>
      <w:rPr>
        <w:rFonts w:ascii="宋体" w:eastAsia="宋体" w:hAnsi="宋体" w:cs="Times New Roman" w:hint="default"/>
        <w:sz w:val="30"/>
        <w:szCs w:val="36"/>
      </w:rPr>
    </w:lvl>
    <w:lvl w:ilvl="2">
      <w:start w:val="1"/>
      <w:numFmt w:val="decimal"/>
      <w:lvlText w:val="%1.%2.%3"/>
      <w:lvlJc w:val="left"/>
      <w:pPr>
        <w:tabs>
          <w:tab w:val="left" w:pos="725"/>
        </w:tabs>
        <w:ind w:left="725" w:hanging="720"/>
      </w:pPr>
      <w:rPr>
        <w:rFonts w:ascii="宋体" w:eastAsia="宋体" w:hAnsi="宋体" w:hint="eastAsia"/>
        <w:sz w:val="28"/>
        <w:szCs w:val="32"/>
        <w:lang w:val="en-US"/>
      </w:rPr>
    </w:lvl>
    <w:lvl w:ilvl="3">
      <w:start w:val="1"/>
      <w:numFmt w:val="decimal"/>
      <w:lvlText w:val="%1.%2.%3.%4"/>
      <w:lvlJc w:val="left"/>
      <w:pPr>
        <w:tabs>
          <w:tab w:val="left" w:pos="869"/>
        </w:tabs>
        <w:ind w:left="869" w:hanging="864"/>
      </w:pPr>
      <w:rPr>
        <w:rFonts w:ascii="宋体" w:eastAsia="宋体" w:hAnsi="宋体" w:cs="Times New Roman" w:hint="default"/>
      </w:rPr>
    </w:lvl>
    <w:lvl w:ilvl="4">
      <w:start w:val="1"/>
      <w:numFmt w:val="decimal"/>
      <w:lvlText w:val="%1.%2.%3.%4.%5"/>
      <w:lvlJc w:val="left"/>
      <w:pPr>
        <w:tabs>
          <w:tab w:val="left" w:pos="1013"/>
        </w:tabs>
        <w:ind w:left="1013" w:hanging="1008"/>
      </w:pPr>
      <w:rPr>
        <w:rFonts w:ascii="宋体" w:eastAsia="宋体" w:hAnsi="宋体" w:hint="eastAsia"/>
        <w:sz w:val="32"/>
        <w:szCs w:val="32"/>
      </w:rPr>
    </w:lvl>
    <w:lvl w:ilvl="5">
      <w:start w:val="1"/>
      <w:numFmt w:val="decimal"/>
      <w:lvlText w:val="%1.%2.%3.%4.%5.%6"/>
      <w:lvlJc w:val="left"/>
      <w:pPr>
        <w:tabs>
          <w:tab w:val="left" w:pos="1157"/>
        </w:tabs>
        <w:ind w:left="1157" w:hanging="1152"/>
      </w:pPr>
      <w:rPr>
        <w:rFonts w:ascii="仿宋" w:eastAsia="仿宋" w:hAnsi="仿宋" w:hint="eastAsia"/>
        <w:b w:val="0"/>
        <w:sz w:val="32"/>
        <w:szCs w:val="32"/>
      </w:rPr>
    </w:lvl>
    <w:lvl w:ilvl="6">
      <w:start w:val="1"/>
      <w:numFmt w:val="decimal"/>
      <w:lvlText w:val="%1.%2.%3.%4.%5.%6.%7"/>
      <w:lvlJc w:val="left"/>
      <w:pPr>
        <w:tabs>
          <w:tab w:val="left" w:pos="1301"/>
        </w:tabs>
        <w:ind w:left="1301" w:hanging="1296"/>
      </w:pPr>
      <w:rPr>
        <w:rFonts w:ascii="仿宋" w:eastAsia="仿宋" w:hAnsi="仿宋" w:hint="eastAsia"/>
        <w:sz w:val="32"/>
        <w:szCs w:val="32"/>
      </w:rPr>
    </w:lvl>
    <w:lvl w:ilvl="7">
      <w:start w:val="1"/>
      <w:numFmt w:val="decimal"/>
      <w:lvlText w:val="%1.%2.%3.%4.%5.%6.%7.%8"/>
      <w:lvlJc w:val="left"/>
      <w:pPr>
        <w:tabs>
          <w:tab w:val="left" w:pos="1445"/>
        </w:tabs>
        <w:ind w:left="1445" w:hanging="1440"/>
      </w:pPr>
      <w:rPr>
        <w:rFonts w:hint="eastAsia"/>
      </w:rPr>
    </w:lvl>
    <w:lvl w:ilvl="8" w:tentative="1">
      <w:start w:val="1"/>
      <w:numFmt w:val="decimal"/>
      <w:lvlText w:val="%1.%2.%3.%4.%5.%6.%7.%8.%9"/>
      <w:lvlJc w:val="left"/>
      <w:pPr>
        <w:tabs>
          <w:tab w:val="left" w:pos="1589"/>
        </w:tabs>
        <w:ind w:left="1589" w:hanging="1584"/>
      </w:pPr>
      <w:rPr>
        <w:rFonts w:hint="eastAsia"/>
      </w:rPr>
    </w:lvl>
  </w:abstractNum>
  <w:abstractNum w:abstractNumId="1" w15:restartNumberingAfterBreak="0">
    <w:nsid w:val="452309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9C839E0"/>
    <w:multiLevelType w:val="hybridMultilevel"/>
    <w:tmpl w:val="C15EBCC6"/>
    <w:lvl w:ilvl="0" w:tplc="73561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1602"/>
    <w:multiLevelType w:val="singleLevel"/>
    <w:tmpl w:val="57B11602"/>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祁小龙">
    <w15:presenceInfo w15:providerId="Windows Live" w15:userId="f64dfb84dbfc0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885"/>
    <w:rsid w:val="0000017D"/>
    <w:rsid w:val="00004FC6"/>
    <w:rsid w:val="00006278"/>
    <w:rsid w:val="00013792"/>
    <w:rsid w:val="00023AD2"/>
    <w:rsid w:val="00031C24"/>
    <w:rsid w:val="00061A67"/>
    <w:rsid w:val="00082654"/>
    <w:rsid w:val="000878E8"/>
    <w:rsid w:val="00093B5B"/>
    <w:rsid w:val="000955CC"/>
    <w:rsid w:val="000A1F0B"/>
    <w:rsid w:val="000A267A"/>
    <w:rsid w:val="000A49B3"/>
    <w:rsid w:val="000B2215"/>
    <w:rsid w:val="000B53BE"/>
    <w:rsid w:val="000C0201"/>
    <w:rsid w:val="000C2757"/>
    <w:rsid w:val="000E2C25"/>
    <w:rsid w:val="000E50C0"/>
    <w:rsid w:val="001119F8"/>
    <w:rsid w:val="00120935"/>
    <w:rsid w:val="00123A7E"/>
    <w:rsid w:val="00125360"/>
    <w:rsid w:val="0013124F"/>
    <w:rsid w:val="00132B49"/>
    <w:rsid w:val="00150D3D"/>
    <w:rsid w:val="00160721"/>
    <w:rsid w:val="00186E7F"/>
    <w:rsid w:val="00193C20"/>
    <w:rsid w:val="001977EB"/>
    <w:rsid w:val="001D21CB"/>
    <w:rsid w:val="001E1C21"/>
    <w:rsid w:val="001F427D"/>
    <w:rsid w:val="001F6E7B"/>
    <w:rsid w:val="001F72D9"/>
    <w:rsid w:val="00223012"/>
    <w:rsid w:val="00227BEF"/>
    <w:rsid w:val="002338D7"/>
    <w:rsid w:val="00235C66"/>
    <w:rsid w:val="00242209"/>
    <w:rsid w:val="002527FD"/>
    <w:rsid w:val="00261D9F"/>
    <w:rsid w:val="00263E5E"/>
    <w:rsid w:val="002C0337"/>
    <w:rsid w:val="002C0FDE"/>
    <w:rsid w:val="002C17CC"/>
    <w:rsid w:val="002C201F"/>
    <w:rsid w:val="002C6026"/>
    <w:rsid w:val="002D35A0"/>
    <w:rsid w:val="002D6DC5"/>
    <w:rsid w:val="002E075E"/>
    <w:rsid w:val="002F3280"/>
    <w:rsid w:val="002F5842"/>
    <w:rsid w:val="00310F83"/>
    <w:rsid w:val="0031448C"/>
    <w:rsid w:val="003268F5"/>
    <w:rsid w:val="00343058"/>
    <w:rsid w:val="00362274"/>
    <w:rsid w:val="00366118"/>
    <w:rsid w:val="0037141C"/>
    <w:rsid w:val="00384885"/>
    <w:rsid w:val="00394F5C"/>
    <w:rsid w:val="003B7665"/>
    <w:rsid w:val="003C7284"/>
    <w:rsid w:val="003D0674"/>
    <w:rsid w:val="003D08D4"/>
    <w:rsid w:val="003D7D57"/>
    <w:rsid w:val="003E1206"/>
    <w:rsid w:val="003E7825"/>
    <w:rsid w:val="003F5677"/>
    <w:rsid w:val="00415132"/>
    <w:rsid w:val="004216B6"/>
    <w:rsid w:val="00425FE1"/>
    <w:rsid w:val="0045632A"/>
    <w:rsid w:val="0045777B"/>
    <w:rsid w:val="00467F51"/>
    <w:rsid w:val="004733E1"/>
    <w:rsid w:val="0048072C"/>
    <w:rsid w:val="0049712F"/>
    <w:rsid w:val="004A0F4C"/>
    <w:rsid w:val="004A2337"/>
    <w:rsid w:val="004A767F"/>
    <w:rsid w:val="004B74E6"/>
    <w:rsid w:val="004C61AF"/>
    <w:rsid w:val="004E2C13"/>
    <w:rsid w:val="005008B4"/>
    <w:rsid w:val="005029C8"/>
    <w:rsid w:val="00506742"/>
    <w:rsid w:val="00514DAF"/>
    <w:rsid w:val="00517A01"/>
    <w:rsid w:val="00526B78"/>
    <w:rsid w:val="00532B08"/>
    <w:rsid w:val="0054185E"/>
    <w:rsid w:val="00543EC7"/>
    <w:rsid w:val="005504CE"/>
    <w:rsid w:val="005621CB"/>
    <w:rsid w:val="00572E8F"/>
    <w:rsid w:val="00584AD1"/>
    <w:rsid w:val="00590D5B"/>
    <w:rsid w:val="005A55D2"/>
    <w:rsid w:val="005A6085"/>
    <w:rsid w:val="005C3AEB"/>
    <w:rsid w:val="005D2863"/>
    <w:rsid w:val="005F14AC"/>
    <w:rsid w:val="005F560F"/>
    <w:rsid w:val="005F6A96"/>
    <w:rsid w:val="006149D4"/>
    <w:rsid w:val="00631571"/>
    <w:rsid w:val="0064548E"/>
    <w:rsid w:val="006465F7"/>
    <w:rsid w:val="00650954"/>
    <w:rsid w:val="0065388E"/>
    <w:rsid w:val="00654699"/>
    <w:rsid w:val="0067581E"/>
    <w:rsid w:val="0069063E"/>
    <w:rsid w:val="006940B1"/>
    <w:rsid w:val="006A23D7"/>
    <w:rsid w:val="006A48FD"/>
    <w:rsid w:val="006B284A"/>
    <w:rsid w:val="006C26C5"/>
    <w:rsid w:val="006C4249"/>
    <w:rsid w:val="006F652A"/>
    <w:rsid w:val="006F75EB"/>
    <w:rsid w:val="00704352"/>
    <w:rsid w:val="00705AD0"/>
    <w:rsid w:val="00711C63"/>
    <w:rsid w:val="0071212D"/>
    <w:rsid w:val="0072035A"/>
    <w:rsid w:val="007339CD"/>
    <w:rsid w:val="00734705"/>
    <w:rsid w:val="00735035"/>
    <w:rsid w:val="0073796D"/>
    <w:rsid w:val="00751630"/>
    <w:rsid w:val="00757BF9"/>
    <w:rsid w:val="007673B0"/>
    <w:rsid w:val="0077271F"/>
    <w:rsid w:val="007812BC"/>
    <w:rsid w:val="00792561"/>
    <w:rsid w:val="007C3410"/>
    <w:rsid w:val="007C3EA0"/>
    <w:rsid w:val="007E4A2E"/>
    <w:rsid w:val="008066CB"/>
    <w:rsid w:val="00810A73"/>
    <w:rsid w:val="00821996"/>
    <w:rsid w:val="00827C6D"/>
    <w:rsid w:val="00836F3C"/>
    <w:rsid w:val="0084030F"/>
    <w:rsid w:val="00873120"/>
    <w:rsid w:val="00875920"/>
    <w:rsid w:val="00892731"/>
    <w:rsid w:val="008A2D9F"/>
    <w:rsid w:val="008A4201"/>
    <w:rsid w:val="008E430A"/>
    <w:rsid w:val="008E44A8"/>
    <w:rsid w:val="00905697"/>
    <w:rsid w:val="00915B70"/>
    <w:rsid w:val="00931269"/>
    <w:rsid w:val="00935891"/>
    <w:rsid w:val="00943601"/>
    <w:rsid w:val="0094451B"/>
    <w:rsid w:val="00946773"/>
    <w:rsid w:val="009505CE"/>
    <w:rsid w:val="009506E5"/>
    <w:rsid w:val="0097018B"/>
    <w:rsid w:val="00971AE6"/>
    <w:rsid w:val="009779E6"/>
    <w:rsid w:val="009A53FB"/>
    <w:rsid w:val="009B1E73"/>
    <w:rsid w:val="009B35A0"/>
    <w:rsid w:val="009B482B"/>
    <w:rsid w:val="009B54EB"/>
    <w:rsid w:val="009B564D"/>
    <w:rsid w:val="009B61AF"/>
    <w:rsid w:val="009D7C50"/>
    <w:rsid w:val="009E46D1"/>
    <w:rsid w:val="009F635D"/>
    <w:rsid w:val="00A12562"/>
    <w:rsid w:val="00A256A7"/>
    <w:rsid w:val="00A3177D"/>
    <w:rsid w:val="00A42764"/>
    <w:rsid w:val="00A630B9"/>
    <w:rsid w:val="00A63CD8"/>
    <w:rsid w:val="00A64512"/>
    <w:rsid w:val="00A6551F"/>
    <w:rsid w:val="00A750DC"/>
    <w:rsid w:val="00A924AB"/>
    <w:rsid w:val="00A93D31"/>
    <w:rsid w:val="00A973B0"/>
    <w:rsid w:val="00AC2E58"/>
    <w:rsid w:val="00AD2456"/>
    <w:rsid w:val="00AF3214"/>
    <w:rsid w:val="00B0553F"/>
    <w:rsid w:val="00B12CA7"/>
    <w:rsid w:val="00B167C5"/>
    <w:rsid w:val="00B26ECE"/>
    <w:rsid w:val="00B32070"/>
    <w:rsid w:val="00B445FB"/>
    <w:rsid w:val="00B46310"/>
    <w:rsid w:val="00B51268"/>
    <w:rsid w:val="00B642B9"/>
    <w:rsid w:val="00B760CE"/>
    <w:rsid w:val="00B84ADF"/>
    <w:rsid w:val="00B86F02"/>
    <w:rsid w:val="00B9043F"/>
    <w:rsid w:val="00B90C64"/>
    <w:rsid w:val="00B94F26"/>
    <w:rsid w:val="00BC1F2C"/>
    <w:rsid w:val="00BD6960"/>
    <w:rsid w:val="00BD7EAE"/>
    <w:rsid w:val="00BE6D22"/>
    <w:rsid w:val="00BF22FD"/>
    <w:rsid w:val="00C07E50"/>
    <w:rsid w:val="00C21696"/>
    <w:rsid w:val="00C2266A"/>
    <w:rsid w:val="00C24424"/>
    <w:rsid w:val="00C415BE"/>
    <w:rsid w:val="00C43F24"/>
    <w:rsid w:val="00C50F0A"/>
    <w:rsid w:val="00C54F08"/>
    <w:rsid w:val="00C70D13"/>
    <w:rsid w:val="00C74CF6"/>
    <w:rsid w:val="00C74CFD"/>
    <w:rsid w:val="00C814F6"/>
    <w:rsid w:val="00C93047"/>
    <w:rsid w:val="00CC11B7"/>
    <w:rsid w:val="00CD229D"/>
    <w:rsid w:val="00D2494E"/>
    <w:rsid w:val="00D36C89"/>
    <w:rsid w:val="00D370F7"/>
    <w:rsid w:val="00D43EFA"/>
    <w:rsid w:val="00D4781F"/>
    <w:rsid w:val="00D5082D"/>
    <w:rsid w:val="00D54DCE"/>
    <w:rsid w:val="00D872E2"/>
    <w:rsid w:val="00D9012B"/>
    <w:rsid w:val="00DA3F66"/>
    <w:rsid w:val="00DB4D65"/>
    <w:rsid w:val="00DD3D9A"/>
    <w:rsid w:val="00DE6527"/>
    <w:rsid w:val="00DE794B"/>
    <w:rsid w:val="00DF509B"/>
    <w:rsid w:val="00DF6A3A"/>
    <w:rsid w:val="00E06818"/>
    <w:rsid w:val="00E07A12"/>
    <w:rsid w:val="00E36142"/>
    <w:rsid w:val="00E36B0D"/>
    <w:rsid w:val="00E42247"/>
    <w:rsid w:val="00E525C4"/>
    <w:rsid w:val="00E61091"/>
    <w:rsid w:val="00E929E5"/>
    <w:rsid w:val="00EC31F4"/>
    <w:rsid w:val="00EC5E1E"/>
    <w:rsid w:val="00EF53BF"/>
    <w:rsid w:val="00EF6762"/>
    <w:rsid w:val="00F074D9"/>
    <w:rsid w:val="00F07E18"/>
    <w:rsid w:val="00F1496E"/>
    <w:rsid w:val="00F37A21"/>
    <w:rsid w:val="00F62CCB"/>
    <w:rsid w:val="00F831DF"/>
    <w:rsid w:val="00F85925"/>
    <w:rsid w:val="00FA0EB0"/>
    <w:rsid w:val="00FA14BC"/>
    <w:rsid w:val="00FA1779"/>
    <w:rsid w:val="00FA47A7"/>
    <w:rsid w:val="00FB6FCB"/>
    <w:rsid w:val="00FE1EFD"/>
    <w:rsid w:val="00FF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A38F"/>
  <w15:docId w15:val="{B1F5A7A2-4002-48B5-9033-1E56E408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4885"/>
    <w:pPr>
      <w:widowControl w:val="0"/>
      <w:jc w:val="both"/>
    </w:pPr>
    <w:rPr>
      <w:sz w:val="28"/>
    </w:rPr>
  </w:style>
  <w:style w:type="paragraph" w:styleId="1">
    <w:name w:val="heading 1"/>
    <w:basedOn w:val="a"/>
    <w:next w:val="a"/>
    <w:link w:val="10"/>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885"/>
    <w:rPr>
      <w:b/>
      <w:bCs/>
      <w:kern w:val="44"/>
      <w:sz w:val="44"/>
      <w:szCs w:val="44"/>
    </w:rPr>
  </w:style>
  <w:style w:type="character" w:customStyle="1" w:styleId="20">
    <w:name w:val="标题 2 字符"/>
    <w:basedOn w:val="a0"/>
    <w:link w:val="2"/>
    <w:uiPriority w:val="9"/>
    <w:rsid w:val="003848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4885"/>
    <w:rPr>
      <w:b/>
      <w:bCs/>
      <w:sz w:val="32"/>
      <w:szCs w:val="32"/>
    </w:rPr>
  </w:style>
  <w:style w:type="character" w:customStyle="1" w:styleId="40">
    <w:name w:val="标题 4 字符"/>
    <w:basedOn w:val="a0"/>
    <w:link w:val="4"/>
    <w:uiPriority w:val="9"/>
    <w:rsid w:val="0038488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4885"/>
    <w:rPr>
      <w:b/>
      <w:bCs/>
      <w:sz w:val="28"/>
      <w:szCs w:val="28"/>
    </w:rPr>
  </w:style>
  <w:style w:type="character" w:customStyle="1" w:styleId="60">
    <w:name w:val="标题 6 字符"/>
    <w:basedOn w:val="a0"/>
    <w:link w:val="6"/>
    <w:uiPriority w:val="9"/>
    <w:semiHidden/>
    <w:rsid w:val="003848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4885"/>
    <w:rPr>
      <w:b/>
      <w:bCs/>
      <w:sz w:val="24"/>
      <w:szCs w:val="24"/>
    </w:rPr>
  </w:style>
  <w:style w:type="character" w:customStyle="1" w:styleId="80">
    <w:name w:val="标题 8 字符"/>
    <w:basedOn w:val="a0"/>
    <w:link w:val="8"/>
    <w:uiPriority w:val="9"/>
    <w:semiHidden/>
    <w:rsid w:val="003848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a6"/>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6085"/>
    <w:rPr>
      <w:sz w:val="18"/>
      <w:szCs w:val="18"/>
    </w:rPr>
  </w:style>
  <w:style w:type="paragraph" w:styleId="a7">
    <w:name w:val="footer"/>
    <w:basedOn w:val="a"/>
    <w:link w:val="a8"/>
    <w:uiPriority w:val="99"/>
    <w:unhideWhenUsed/>
    <w:rsid w:val="005A6085"/>
    <w:pPr>
      <w:tabs>
        <w:tab w:val="center" w:pos="4153"/>
        <w:tab w:val="right" w:pos="8306"/>
      </w:tabs>
      <w:snapToGrid w:val="0"/>
      <w:jc w:val="left"/>
    </w:pPr>
    <w:rPr>
      <w:sz w:val="18"/>
      <w:szCs w:val="18"/>
    </w:rPr>
  </w:style>
  <w:style w:type="character" w:customStyle="1" w:styleId="a8">
    <w:name w:val="页脚 字符"/>
    <w:basedOn w:val="a0"/>
    <w:link w:val="a7"/>
    <w:uiPriority w:val="99"/>
    <w:rsid w:val="005A6085"/>
    <w:rPr>
      <w:sz w:val="18"/>
      <w:szCs w:val="18"/>
    </w:rPr>
  </w:style>
  <w:style w:type="character" w:styleId="a9">
    <w:name w:val="Hyperlink"/>
    <w:uiPriority w:val="99"/>
    <w:unhideWhenUsed/>
    <w:rsid w:val="009B54EB"/>
    <w:rPr>
      <w:color w:val="0000FF"/>
      <w:u w:val="single"/>
    </w:rPr>
  </w:style>
  <w:style w:type="character" w:customStyle="1" w:styleId="aa">
    <w:name w:val="标题 字符"/>
    <w:link w:val="ab"/>
    <w:rsid w:val="009B54EB"/>
    <w:rPr>
      <w:rFonts w:ascii="Cambria" w:hAnsi="Cambria" w:cs="Times New Roman"/>
      <w:b/>
      <w:bCs/>
      <w:sz w:val="32"/>
      <w:szCs w:val="32"/>
    </w:rPr>
  </w:style>
  <w:style w:type="paragraph" w:styleId="ab">
    <w:name w:val="Title"/>
    <w:basedOn w:val="a"/>
    <w:next w:val="a"/>
    <w:link w:val="aa"/>
    <w:qFormat/>
    <w:rsid w:val="009B54EB"/>
    <w:pPr>
      <w:spacing w:before="240" w:after="60"/>
      <w:jc w:val="center"/>
      <w:outlineLvl w:val="0"/>
    </w:pPr>
    <w:rPr>
      <w:rFonts w:ascii="Cambria" w:hAnsi="Cambria" w:cs="Times New Roman"/>
      <w:b/>
      <w:bCs/>
      <w:sz w:val="32"/>
      <w:szCs w:val="32"/>
    </w:rPr>
  </w:style>
  <w:style w:type="character" w:customStyle="1" w:styleId="11">
    <w:name w:val="标题 字符1"/>
    <w:basedOn w:val="a0"/>
    <w:uiPriority w:val="10"/>
    <w:rsid w:val="009B54EB"/>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AF3214"/>
    <w:rPr>
      <w:color w:val="808080"/>
      <w:shd w:val="clear" w:color="auto" w:fill="E6E6E6"/>
    </w:rPr>
  </w:style>
  <w:style w:type="paragraph" w:styleId="ac">
    <w:name w:val="Document Map"/>
    <w:basedOn w:val="a"/>
    <w:link w:val="ad"/>
    <w:uiPriority w:val="99"/>
    <w:semiHidden/>
    <w:unhideWhenUsed/>
    <w:rsid w:val="009E46D1"/>
    <w:rPr>
      <w:rFonts w:ascii="宋体" w:eastAsia="宋体"/>
      <w:sz w:val="24"/>
      <w:szCs w:val="24"/>
    </w:rPr>
  </w:style>
  <w:style w:type="character" w:customStyle="1" w:styleId="ad">
    <w:name w:val="文档结构图 字符"/>
    <w:basedOn w:val="a0"/>
    <w:link w:val="ac"/>
    <w:uiPriority w:val="99"/>
    <w:semiHidden/>
    <w:rsid w:val="009E46D1"/>
    <w:rPr>
      <w:rFonts w:ascii="宋体" w:eastAsia="宋体"/>
      <w:sz w:val="24"/>
      <w:szCs w:val="24"/>
    </w:rPr>
  </w:style>
  <w:style w:type="paragraph" w:styleId="ae">
    <w:name w:val="Balloon Text"/>
    <w:basedOn w:val="a"/>
    <w:link w:val="af"/>
    <w:uiPriority w:val="99"/>
    <w:semiHidden/>
    <w:unhideWhenUsed/>
    <w:rsid w:val="00242209"/>
    <w:rPr>
      <w:sz w:val="18"/>
      <w:szCs w:val="18"/>
    </w:rPr>
  </w:style>
  <w:style w:type="character" w:customStyle="1" w:styleId="af">
    <w:name w:val="批注框文本 字符"/>
    <w:basedOn w:val="a0"/>
    <w:link w:val="ae"/>
    <w:uiPriority w:val="99"/>
    <w:semiHidden/>
    <w:rsid w:val="002422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67">
      <w:bodyDiv w:val="1"/>
      <w:marLeft w:val="0"/>
      <w:marRight w:val="0"/>
      <w:marTop w:val="0"/>
      <w:marBottom w:val="0"/>
      <w:divBdr>
        <w:top w:val="none" w:sz="0" w:space="0" w:color="auto"/>
        <w:left w:val="none" w:sz="0" w:space="0" w:color="auto"/>
        <w:bottom w:val="none" w:sz="0" w:space="0" w:color="auto"/>
        <w:right w:val="none" w:sz="0" w:space="0" w:color="auto"/>
      </w:divBdr>
    </w:div>
    <w:div w:id="119038770">
      <w:bodyDiv w:val="1"/>
      <w:marLeft w:val="0"/>
      <w:marRight w:val="0"/>
      <w:marTop w:val="0"/>
      <w:marBottom w:val="0"/>
      <w:divBdr>
        <w:top w:val="none" w:sz="0" w:space="0" w:color="auto"/>
        <w:left w:val="none" w:sz="0" w:space="0" w:color="auto"/>
        <w:bottom w:val="none" w:sz="0" w:space="0" w:color="auto"/>
        <w:right w:val="none" w:sz="0" w:space="0" w:color="auto"/>
      </w:divBdr>
      <w:divsChild>
        <w:div w:id="1659964811">
          <w:marLeft w:val="0"/>
          <w:marRight w:val="0"/>
          <w:marTop w:val="0"/>
          <w:marBottom w:val="0"/>
          <w:divBdr>
            <w:top w:val="none" w:sz="0" w:space="0" w:color="auto"/>
            <w:left w:val="none" w:sz="0" w:space="0" w:color="auto"/>
            <w:bottom w:val="none" w:sz="0" w:space="0" w:color="auto"/>
            <w:right w:val="none" w:sz="0" w:space="0" w:color="auto"/>
          </w:divBdr>
        </w:div>
      </w:divsChild>
    </w:div>
    <w:div w:id="172300513">
      <w:bodyDiv w:val="1"/>
      <w:marLeft w:val="0"/>
      <w:marRight w:val="0"/>
      <w:marTop w:val="0"/>
      <w:marBottom w:val="0"/>
      <w:divBdr>
        <w:top w:val="none" w:sz="0" w:space="0" w:color="auto"/>
        <w:left w:val="none" w:sz="0" w:space="0" w:color="auto"/>
        <w:bottom w:val="none" w:sz="0" w:space="0" w:color="auto"/>
        <w:right w:val="none" w:sz="0" w:space="0" w:color="auto"/>
      </w:divBdr>
    </w:div>
    <w:div w:id="228154700">
      <w:bodyDiv w:val="1"/>
      <w:marLeft w:val="0"/>
      <w:marRight w:val="0"/>
      <w:marTop w:val="0"/>
      <w:marBottom w:val="0"/>
      <w:divBdr>
        <w:top w:val="none" w:sz="0" w:space="0" w:color="auto"/>
        <w:left w:val="none" w:sz="0" w:space="0" w:color="auto"/>
        <w:bottom w:val="none" w:sz="0" w:space="0" w:color="auto"/>
        <w:right w:val="none" w:sz="0" w:space="0" w:color="auto"/>
      </w:divBdr>
      <w:divsChild>
        <w:div w:id="81609012">
          <w:marLeft w:val="0"/>
          <w:marRight w:val="0"/>
          <w:marTop w:val="0"/>
          <w:marBottom w:val="0"/>
          <w:divBdr>
            <w:top w:val="none" w:sz="0" w:space="0" w:color="auto"/>
            <w:left w:val="none" w:sz="0" w:space="0" w:color="auto"/>
            <w:bottom w:val="none" w:sz="0" w:space="0" w:color="auto"/>
            <w:right w:val="none" w:sz="0" w:space="0" w:color="auto"/>
          </w:divBdr>
        </w:div>
      </w:divsChild>
    </w:div>
    <w:div w:id="539633736">
      <w:bodyDiv w:val="1"/>
      <w:marLeft w:val="0"/>
      <w:marRight w:val="0"/>
      <w:marTop w:val="0"/>
      <w:marBottom w:val="0"/>
      <w:divBdr>
        <w:top w:val="none" w:sz="0" w:space="0" w:color="auto"/>
        <w:left w:val="none" w:sz="0" w:space="0" w:color="auto"/>
        <w:bottom w:val="none" w:sz="0" w:space="0" w:color="auto"/>
        <w:right w:val="none" w:sz="0" w:space="0" w:color="auto"/>
      </w:divBdr>
    </w:div>
    <w:div w:id="552691304">
      <w:bodyDiv w:val="1"/>
      <w:marLeft w:val="0"/>
      <w:marRight w:val="0"/>
      <w:marTop w:val="0"/>
      <w:marBottom w:val="0"/>
      <w:divBdr>
        <w:top w:val="none" w:sz="0" w:space="0" w:color="auto"/>
        <w:left w:val="none" w:sz="0" w:space="0" w:color="auto"/>
        <w:bottom w:val="none" w:sz="0" w:space="0" w:color="auto"/>
        <w:right w:val="none" w:sz="0" w:space="0" w:color="auto"/>
      </w:divBdr>
    </w:div>
    <w:div w:id="80493186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42933025">
      <w:bodyDiv w:val="1"/>
      <w:marLeft w:val="0"/>
      <w:marRight w:val="0"/>
      <w:marTop w:val="0"/>
      <w:marBottom w:val="0"/>
      <w:divBdr>
        <w:top w:val="none" w:sz="0" w:space="0" w:color="auto"/>
        <w:left w:val="none" w:sz="0" w:space="0" w:color="auto"/>
        <w:bottom w:val="none" w:sz="0" w:space="0" w:color="auto"/>
        <w:right w:val="none" w:sz="0" w:space="0" w:color="auto"/>
      </w:divBdr>
    </w:div>
    <w:div w:id="850989236">
      <w:bodyDiv w:val="1"/>
      <w:marLeft w:val="0"/>
      <w:marRight w:val="0"/>
      <w:marTop w:val="0"/>
      <w:marBottom w:val="0"/>
      <w:divBdr>
        <w:top w:val="none" w:sz="0" w:space="0" w:color="auto"/>
        <w:left w:val="none" w:sz="0" w:space="0" w:color="auto"/>
        <w:bottom w:val="none" w:sz="0" w:space="0" w:color="auto"/>
        <w:right w:val="none" w:sz="0" w:space="0" w:color="auto"/>
      </w:divBdr>
    </w:div>
    <w:div w:id="1126237137">
      <w:bodyDiv w:val="1"/>
      <w:marLeft w:val="0"/>
      <w:marRight w:val="0"/>
      <w:marTop w:val="0"/>
      <w:marBottom w:val="0"/>
      <w:divBdr>
        <w:top w:val="none" w:sz="0" w:space="0" w:color="auto"/>
        <w:left w:val="none" w:sz="0" w:space="0" w:color="auto"/>
        <w:bottom w:val="none" w:sz="0" w:space="0" w:color="auto"/>
        <w:right w:val="none" w:sz="0" w:space="0" w:color="auto"/>
      </w:divBdr>
    </w:div>
    <w:div w:id="1337339044">
      <w:bodyDiv w:val="1"/>
      <w:marLeft w:val="0"/>
      <w:marRight w:val="0"/>
      <w:marTop w:val="0"/>
      <w:marBottom w:val="0"/>
      <w:divBdr>
        <w:top w:val="none" w:sz="0" w:space="0" w:color="auto"/>
        <w:left w:val="none" w:sz="0" w:space="0" w:color="auto"/>
        <w:bottom w:val="none" w:sz="0" w:space="0" w:color="auto"/>
        <w:right w:val="none" w:sz="0" w:space="0" w:color="auto"/>
      </w:divBdr>
    </w:div>
    <w:div w:id="1431970139">
      <w:bodyDiv w:val="1"/>
      <w:marLeft w:val="0"/>
      <w:marRight w:val="0"/>
      <w:marTop w:val="0"/>
      <w:marBottom w:val="0"/>
      <w:divBdr>
        <w:top w:val="none" w:sz="0" w:space="0" w:color="auto"/>
        <w:left w:val="none" w:sz="0" w:space="0" w:color="auto"/>
        <w:bottom w:val="none" w:sz="0" w:space="0" w:color="auto"/>
        <w:right w:val="none" w:sz="0" w:space="0" w:color="auto"/>
      </w:divBdr>
    </w:div>
    <w:div w:id="1455558980">
      <w:bodyDiv w:val="1"/>
      <w:marLeft w:val="0"/>
      <w:marRight w:val="0"/>
      <w:marTop w:val="0"/>
      <w:marBottom w:val="0"/>
      <w:divBdr>
        <w:top w:val="none" w:sz="0" w:space="0" w:color="auto"/>
        <w:left w:val="none" w:sz="0" w:space="0" w:color="auto"/>
        <w:bottom w:val="none" w:sz="0" w:space="0" w:color="auto"/>
        <w:right w:val="none" w:sz="0" w:space="0" w:color="auto"/>
      </w:divBdr>
    </w:div>
    <w:div w:id="1478839575">
      <w:bodyDiv w:val="1"/>
      <w:marLeft w:val="0"/>
      <w:marRight w:val="0"/>
      <w:marTop w:val="0"/>
      <w:marBottom w:val="0"/>
      <w:divBdr>
        <w:top w:val="none" w:sz="0" w:space="0" w:color="auto"/>
        <w:left w:val="none" w:sz="0" w:space="0" w:color="auto"/>
        <w:bottom w:val="none" w:sz="0" w:space="0" w:color="auto"/>
        <w:right w:val="none" w:sz="0" w:space="0" w:color="auto"/>
      </w:divBdr>
    </w:div>
    <w:div w:id="1509097521">
      <w:bodyDiv w:val="1"/>
      <w:marLeft w:val="0"/>
      <w:marRight w:val="0"/>
      <w:marTop w:val="0"/>
      <w:marBottom w:val="0"/>
      <w:divBdr>
        <w:top w:val="none" w:sz="0" w:space="0" w:color="auto"/>
        <w:left w:val="none" w:sz="0" w:space="0" w:color="auto"/>
        <w:bottom w:val="none" w:sz="0" w:space="0" w:color="auto"/>
        <w:right w:val="none" w:sz="0" w:space="0" w:color="auto"/>
      </w:divBdr>
    </w:div>
    <w:div w:id="1754550036">
      <w:bodyDiv w:val="1"/>
      <w:marLeft w:val="0"/>
      <w:marRight w:val="0"/>
      <w:marTop w:val="0"/>
      <w:marBottom w:val="0"/>
      <w:divBdr>
        <w:top w:val="none" w:sz="0" w:space="0" w:color="auto"/>
        <w:left w:val="none" w:sz="0" w:space="0" w:color="auto"/>
        <w:bottom w:val="none" w:sz="0" w:space="0" w:color="auto"/>
        <w:right w:val="none" w:sz="0" w:space="0" w:color="auto"/>
      </w:divBdr>
    </w:div>
    <w:div w:id="1760323061">
      <w:bodyDiv w:val="1"/>
      <w:marLeft w:val="0"/>
      <w:marRight w:val="0"/>
      <w:marTop w:val="0"/>
      <w:marBottom w:val="0"/>
      <w:divBdr>
        <w:top w:val="none" w:sz="0" w:space="0" w:color="auto"/>
        <w:left w:val="none" w:sz="0" w:space="0" w:color="auto"/>
        <w:bottom w:val="none" w:sz="0" w:space="0" w:color="auto"/>
        <w:right w:val="none" w:sz="0" w:space="0" w:color="auto"/>
      </w:divBdr>
    </w:div>
    <w:div w:id="1763915515">
      <w:bodyDiv w:val="1"/>
      <w:marLeft w:val="0"/>
      <w:marRight w:val="0"/>
      <w:marTop w:val="0"/>
      <w:marBottom w:val="0"/>
      <w:divBdr>
        <w:top w:val="none" w:sz="0" w:space="0" w:color="auto"/>
        <w:left w:val="none" w:sz="0" w:space="0" w:color="auto"/>
        <w:bottom w:val="none" w:sz="0" w:space="0" w:color="auto"/>
        <w:right w:val="none" w:sz="0" w:space="0" w:color="auto"/>
      </w:divBdr>
    </w:div>
    <w:div w:id="1845783382">
      <w:bodyDiv w:val="1"/>
      <w:marLeft w:val="0"/>
      <w:marRight w:val="0"/>
      <w:marTop w:val="0"/>
      <w:marBottom w:val="0"/>
      <w:divBdr>
        <w:top w:val="none" w:sz="0" w:space="0" w:color="auto"/>
        <w:left w:val="none" w:sz="0" w:space="0" w:color="auto"/>
        <w:bottom w:val="none" w:sz="0" w:space="0" w:color="auto"/>
        <w:right w:val="none" w:sz="0" w:space="0" w:color="auto"/>
      </w:divBdr>
    </w:div>
    <w:div w:id="18807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5/prp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879E-0523-40DC-AB08-02D16F1F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39</Pages>
  <Words>2783</Words>
  <Characters>15864</Characters>
  <Application>Microsoft Office Word</Application>
  <DocSecurity>0</DocSecurity>
  <Lines>132</Lines>
  <Paragraphs>37</Paragraphs>
  <ScaleCrop>false</ScaleCrop>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祁小龙</cp:lastModifiedBy>
  <cp:revision>284</cp:revision>
  <dcterms:created xsi:type="dcterms:W3CDTF">2018-02-09T02:55:00Z</dcterms:created>
  <dcterms:modified xsi:type="dcterms:W3CDTF">2018-04-16T09:50:00Z</dcterms:modified>
</cp:coreProperties>
</file>